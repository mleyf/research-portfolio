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DEB45" w14:textId="3696F2DE" w:rsidR="000214DC" w:rsidRDefault="000214DC">
      <w:r>
        <w:t>SSIPs: Solvent-separated ion pairs</w:t>
      </w:r>
    </w:p>
    <w:p w14:paraId="2ECD31B9" w14:textId="1094427A" w:rsidR="000214DC" w:rsidRDefault="000214DC">
      <w:r>
        <w:t>CIPs: Contact ion pairs</w:t>
      </w:r>
    </w:p>
    <w:p w14:paraId="49E05B39" w14:textId="77777777" w:rsidR="000214DC" w:rsidRDefault="000214DC"/>
    <w:p w14:paraId="268BC540" w14:textId="77777777" w:rsidR="000214DC" w:rsidRDefault="000214DC"/>
    <w:p w14:paraId="3479F18E" w14:textId="6CB93BC1" w:rsidR="000214DC" w:rsidRDefault="000214DC">
      <w:ins w:id="0" w:author="Maria Ley Flores" w:date="2025-05-24T22:25:00Z" w16du:dateUtc="2025-05-24T20:25:00Z">
        <w:r>
          <w:rPr>
            <w:iCs/>
            <w:noProof/>
          </w:rPr>
          <w:drawing>
            <wp:inline distT="0" distB="0" distL="0" distR="0" wp14:anchorId="1936516E" wp14:editId="27155B04">
              <wp:extent cx="3515557" cy="2812446"/>
              <wp:effectExtent l="0" t="0" r="2540" b="0"/>
              <wp:docPr id="2101206586" name="Picture 2" descr="A graph of density and dens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06586" name="Picture 2" descr="A graph of density and density&#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47164" cy="2837731"/>
                      </a:xfrm>
                      <a:prstGeom prst="rect">
                        <a:avLst/>
                      </a:prstGeom>
                    </pic:spPr>
                  </pic:pic>
                </a:graphicData>
              </a:graphic>
            </wp:inline>
          </w:drawing>
        </w:r>
      </w:ins>
    </w:p>
    <w:p w14:paraId="19422C8B" w14:textId="618A6B62" w:rsidR="000214DC" w:rsidRDefault="000214DC">
      <w:r>
        <w:t xml:space="preserve">Figure 0. </w:t>
      </w:r>
      <w:proofErr w:type="spellStart"/>
      <w:r>
        <w:t>Tg</w:t>
      </w:r>
      <w:proofErr w:type="spellEnd"/>
      <w:r>
        <w:t xml:space="preserve"> vs density</w:t>
      </w:r>
    </w:p>
    <w:p w14:paraId="29ED1D03" w14:textId="77777777" w:rsidR="000214DC" w:rsidRDefault="000214DC"/>
    <w:p w14:paraId="030A7259" w14:textId="55CB8921" w:rsidR="000214DC" w:rsidRDefault="000214DC" w:rsidP="000214DC">
      <w:r>
        <w:t>Density/</w:t>
      </w:r>
      <w:proofErr w:type="spellStart"/>
      <w:r>
        <w:t>Tg</w:t>
      </w:r>
      <w:proofErr w:type="spellEnd"/>
      <w:r>
        <w:t xml:space="preserve"> (Global</w:t>
      </w:r>
      <w:proofErr w:type="gramStart"/>
      <w:r>
        <w:t>):Governed</w:t>
      </w:r>
      <w:proofErr w:type="gramEnd"/>
      <w:r>
        <w:t xml:space="preserve"> by polymer-anion-solvent interactions and free volume distribution</w:t>
      </w:r>
      <w:r>
        <w:t>.</w:t>
      </w:r>
    </w:p>
    <w:p w14:paraId="70761B9F" w14:textId="77777777" w:rsidR="000214DC" w:rsidRDefault="000214DC" w:rsidP="000214DC"/>
    <w:p w14:paraId="1443539B" w14:textId="75EB29FC" w:rsidR="000214DC" w:rsidRDefault="000214DC" w:rsidP="000214DC">
      <w:r>
        <w:t>PF₆</w:t>
      </w:r>
      <w:r>
        <w:rPr>
          <w:rFonts w:ascii="Cambria Math" w:hAnsi="Cambria Math" w:cs="Cambria Math"/>
        </w:rPr>
        <w:t>⁻</w:t>
      </w:r>
      <w:r>
        <w:t xml:space="preserve"> f</w:t>
      </w:r>
      <w:r>
        <w:t>orms structured ion-solvent networks that template polymer chain packing</w:t>
      </w:r>
      <w:r>
        <w:t xml:space="preserve"> and c</w:t>
      </w:r>
      <w:r>
        <w:t>reates uniform free volume channels (low density) while maintaining mechanical integrity via dynamic anion bridging.</w:t>
      </w:r>
    </w:p>
    <w:p w14:paraId="536D2E8A" w14:textId="77777777" w:rsidR="000214DC" w:rsidRDefault="000214DC" w:rsidP="000214DC"/>
    <w:p w14:paraId="62075DDD" w14:textId="77777777" w:rsidR="000214DC" w:rsidRDefault="000214DC" w:rsidP="000214DC"/>
    <w:p w14:paraId="1247EF6F" w14:textId="77777777" w:rsidR="000214DC" w:rsidRDefault="000214DC"/>
    <w:p w14:paraId="45466AFD" w14:textId="77777777" w:rsidR="000214DC" w:rsidRDefault="000214DC"/>
    <w:p w14:paraId="2B567257" w14:textId="550D4571" w:rsidR="00086DFE" w:rsidRDefault="000214DC">
      <w:r>
        <w:rPr>
          <w:noProof/>
        </w:rPr>
        <w:lastRenderedPageBreak/>
        <w:drawing>
          <wp:inline distT="0" distB="0" distL="0" distR="0" wp14:anchorId="74314C14" wp14:editId="73127B69">
            <wp:extent cx="3821837" cy="2547891"/>
            <wp:effectExtent l="0" t="0" r="1270" b="5080"/>
            <wp:docPr id="1572484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84352" name="Picture 15724843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72050" cy="2581367"/>
                    </a:xfrm>
                    <a:prstGeom prst="rect">
                      <a:avLst/>
                    </a:prstGeom>
                  </pic:spPr>
                </pic:pic>
              </a:graphicData>
            </a:graphic>
          </wp:inline>
        </w:drawing>
      </w:r>
    </w:p>
    <w:p w14:paraId="2E2903CD" w14:textId="78391A2F" w:rsidR="000214DC" w:rsidRDefault="000214DC">
      <w:r w:rsidRPr="000214DC">
        <w:rPr>
          <w:b/>
          <w:bCs/>
        </w:rPr>
        <w:t xml:space="preserve">Figure 1. </w:t>
      </w:r>
      <w:r w:rsidRPr="000214DC">
        <w:rPr>
          <w:b/>
          <w:bCs/>
        </w:rPr>
        <w:t>TBA</w:t>
      </w:r>
      <w:r w:rsidRPr="000214DC">
        <w:rPr>
          <w:rFonts w:ascii="Cambria Math" w:hAnsi="Cambria Math" w:cs="Cambria Math"/>
          <w:b/>
          <w:bCs/>
        </w:rPr>
        <w:t>⁺</w:t>
      </w:r>
      <w:r w:rsidRPr="000214DC">
        <w:rPr>
          <w:b/>
          <w:bCs/>
        </w:rPr>
        <w:t>–anion radial distribution functions.</w:t>
      </w:r>
      <w:r>
        <w:t xml:space="preserve"> </w:t>
      </w:r>
      <w:r w:rsidRPr="000214DC">
        <w:t>Comparison of TBA</w:t>
      </w:r>
      <w:r w:rsidRPr="000214DC">
        <w:rPr>
          <w:rFonts w:ascii="Cambria Math" w:hAnsi="Cambria Math" w:cs="Cambria Math"/>
        </w:rPr>
        <w:t>⁺</w:t>
      </w:r>
      <w:r w:rsidRPr="000214DC">
        <w:t>–anion coordination for PF₆</w:t>
      </w:r>
      <w:r w:rsidRPr="000214DC">
        <w:rPr>
          <w:rFonts w:ascii="Cambria Math" w:hAnsi="Cambria Math" w:cs="Cambria Math"/>
        </w:rPr>
        <w:t>⁻</w:t>
      </w:r>
      <w:r w:rsidRPr="000214DC">
        <w:t xml:space="preserve"> (10% swelling), </w:t>
      </w:r>
      <w:proofErr w:type="spellStart"/>
      <w:r w:rsidRPr="000214DC">
        <w:t>OTf</w:t>
      </w:r>
      <w:proofErr w:type="spellEnd"/>
      <w:r w:rsidRPr="000214DC">
        <w:rPr>
          <w:rFonts w:ascii="Cambria Math" w:hAnsi="Cambria Math" w:cs="Cambria Math"/>
        </w:rPr>
        <w:t>⁻</w:t>
      </w:r>
      <w:r w:rsidRPr="000214DC">
        <w:t xml:space="preserve"> (10% swelling), and </w:t>
      </w:r>
      <w:proofErr w:type="spellStart"/>
      <w:r w:rsidRPr="000214DC">
        <w:t>ClO</w:t>
      </w:r>
      <w:proofErr w:type="spellEnd"/>
      <w:r w:rsidRPr="000214DC">
        <w:t>₄</w:t>
      </w:r>
      <w:r w:rsidRPr="000214DC">
        <w:rPr>
          <w:rFonts w:ascii="Cambria Math" w:hAnsi="Cambria Math" w:cs="Cambria Math"/>
        </w:rPr>
        <w:t>⁻</w:t>
      </w:r>
      <w:r w:rsidRPr="000214DC">
        <w:t xml:space="preserve"> (20% swelling) systems, calculated from the equilibrated trajector</w:t>
      </w:r>
      <w:r>
        <w:t>ies</w:t>
      </w:r>
      <w:r w:rsidRPr="000214DC">
        <w:t xml:space="preserve">. </w:t>
      </w:r>
    </w:p>
    <w:p w14:paraId="39A72B5D" w14:textId="77777777" w:rsidR="000214DC" w:rsidRDefault="000214DC"/>
    <w:p w14:paraId="4A3516FF" w14:textId="77777777" w:rsidR="000214DC" w:rsidRDefault="000214DC"/>
    <w:p w14:paraId="2EEA7492" w14:textId="77777777" w:rsidR="000214DC" w:rsidRDefault="000214DC" w:rsidP="000214DC">
      <w:r>
        <w:t>Ion Coordination Hierarchy</w:t>
      </w:r>
    </w:p>
    <w:p w14:paraId="7386D6C8" w14:textId="77777777" w:rsidR="000214DC" w:rsidRDefault="000214DC" w:rsidP="000214DC">
      <w:r>
        <w:t>PF₆</w:t>
      </w:r>
      <w:r>
        <w:rPr>
          <w:rFonts w:ascii="Cambria Math" w:hAnsi="Cambria Math" w:cs="Cambria Math"/>
        </w:rPr>
        <w:t>⁻</w:t>
      </w:r>
      <w:r>
        <w:t>: Highest peak intensity (~35) with sharp, well-defined coordination</w:t>
      </w:r>
    </w:p>
    <w:p w14:paraId="16EABD61" w14:textId="77777777" w:rsidR="000214DC" w:rsidRDefault="000214DC" w:rsidP="000214DC">
      <w:r>
        <w:tab/>
        <w:t>•</w:t>
      </w:r>
      <w:r>
        <w:tab/>
      </w:r>
      <w:proofErr w:type="spellStart"/>
      <w:r>
        <w:t>OTf</w:t>
      </w:r>
      <w:proofErr w:type="spellEnd"/>
      <w:r>
        <w:rPr>
          <w:rFonts w:ascii="Cambria Math" w:hAnsi="Cambria Math" w:cs="Cambria Math"/>
        </w:rPr>
        <w:t>⁻</w:t>
      </w:r>
      <w:r>
        <w:t>: Intermediate intensity (~30)</w:t>
      </w:r>
    </w:p>
    <w:p w14:paraId="466FFC58" w14:textId="77777777" w:rsidR="000214DC" w:rsidRDefault="000214DC" w:rsidP="000214DC">
      <w:r>
        <w:tab/>
        <w:t>•</w:t>
      </w:r>
      <w:r>
        <w:tab/>
      </w:r>
      <w:proofErr w:type="spellStart"/>
      <w:r>
        <w:t>ClO</w:t>
      </w:r>
      <w:proofErr w:type="spellEnd"/>
      <w:r>
        <w:t>₄</w:t>
      </w:r>
      <w:r>
        <w:rPr>
          <w:rFonts w:ascii="Cambria Math" w:hAnsi="Cambria Math" w:cs="Cambria Math"/>
        </w:rPr>
        <w:t>⁻</w:t>
      </w:r>
      <w:r>
        <w:t>: Lowest intensity (~25) despite 20% swelling</w:t>
      </w:r>
    </w:p>
    <w:p w14:paraId="51308818" w14:textId="77777777" w:rsidR="000214DC" w:rsidRDefault="000214DC" w:rsidP="000214DC">
      <w:r>
        <w:t>This hierarchy directly correlates with experimental battery performance, confirming that stronger, more organized ion pairing paradoxically enables better transport.</w:t>
      </w:r>
    </w:p>
    <w:p w14:paraId="4DE1EF8A" w14:textId="77777777" w:rsidR="000214DC" w:rsidRDefault="000214DC" w:rsidP="000214DC"/>
    <w:p w14:paraId="41AAF13E" w14:textId="77777777" w:rsidR="000214DC" w:rsidRDefault="000214DC"/>
    <w:p w14:paraId="4AEA06DE" w14:textId="2AD7BF54" w:rsidR="000214DC" w:rsidRPr="000214DC" w:rsidRDefault="000214DC" w:rsidP="000214DC">
      <w:pPr>
        <w:rPr>
          <w:b/>
          <w:bCs/>
        </w:rPr>
      </w:pPr>
      <w:r w:rsidRPr="000214DC">
        <w:rPr>
          <w:b/>
          <w:bCs/>
        </w:rPr>
        <w:t>PF₆</w:t>
      </w:r>
      <w:r w:rsidRPr="000214DC">
        <w:rPr>
          <w:rFonts w:ascii="Cambria Math" w:hAnsi="Cambria Math" w:cs="Cambria Math"/>
          <w:b/>
          <w:bCs/>
        </w:rPr>
        <w:t>⁻</w:t>
      </w:r>
      <w:r w:rsidRPr="000214DC">
        <w:rPr>
          <w:b/>
          <w:bCs/>
        </w:rPr>
        <w:t>’s Dual Coordination Behavior</w:t>
      </w:r>
    </w:p>
    <w:p w14:paraId="0F16497E" w14:textId="65F963E1" w:rsidR="000214DC" w:rsidRDefault="000214DC" w:rsidP="000214DC">
      <w:r>
        <w:t>Strong TBA</w:t>
      </w:r>
      <w:r>
        <w:rPr>
          <w:rFonts w:ascii="Cambria Math" w:hAnsi="Cambria Math" w:cs="Cambria Math"/>
        </w:rPr>
        <w:t>⁺</w:t>
      </w:r>
      <w:r>
        <w:t>–PF₆</w:t>
      </w:r>
      <w:r>
        <w:rPr>
          <w:rFonts w:ascii="Cambria Math" w:hAnsi="Cambria Math" w:cs="Cambria Math"/>
        </w:rPr>
        <w:t>⁻</w:t>
      </w:r>
      <w:r>
        <w:t xml:space="preserve"> Coordination (Fig. 1):</w:t>
      </w:r>
    </w:p>
    <w:p w14:paraId="7078D9EE" w14:textId="06CA67CD" w:rsidR="000214DC" w:rsidRDefault="000214DC" w:rsidP="000214DC">
      <w:r>
        <w:t>The sharp first peak in the TBA</w:t>
      </w:r>
      <w:r>
        <w:rPr>
          <w:rFonts w:ascii="Cambria Math" w:hAnsi="Cambria Math" w:cs="Cambria Math"/>
        </w:rPr>
        <w:t>⁺</w:t>
      </w:r>
      <w:r>
        <w:t>–PF₆</w:t>
      </w:r>
      <w:r>
        <w:rPr>
          <w:rFonts w:ascii="Cambria Math" w:hAnsi="Cambria Math" w:cs="Cambria Math"/>
        </w:rPr>
        <w:t>⁻</w:t>
      </w:r>
      <w:r>
        <w:t xml:space="preserve"> RDF indicates direct contact ion pairs (CIPs). PF₆</w:t>
      </w:r>
      <w:r>
        <w:rPr>
          <w:rFonts w:ascii="Cambria Math" w:hAnsi="Cambria Math" w:cs="Cambria Math"/>
        </w:rPr>
        <w:t>⁻</w:t>
      </w:r>
      <w:r>
        <w:t>’s large size and polarizable structure allow it to</w:t>
      </w:r>
      <w:r>
        <w:t xml:space="preserve"> m</w:t>
      </w:r>
      <w:r>
        <w:t>aintain a structured EC solvent shell (sharp second peak in Fig. 2)</w:t>
      </w:r>
      <w:r>
        <w:t xml:space="preserve"> while s</w:t>
      </w:r>
      <w:r>
        <w:t>imultaneously engage in strong electrostatic interactions with TBA</w:t>
      </w:r>
      <w:r>
        <w:rPr>
          <w:rFonts w:ascii="Cambria Math" w:hAnsi="Cambria Math" w:cs="Cambria Math"/>
        </w:rPr>
        <w:t>⁺</w:t>
      </w:r>
      <w:r>
        <w:t>.</w:t>
      </w:r>
    </w:p>
    <w:p w14:paraId="6AC655BC" w14:textId="77777777" w:rsidR="000214DC" w:rsidRDefault="000214DC"/>
    <w:p w14:paraId="58978DF7" w14:textId="77777777" w:rsidR="000214DC" w:rsidRDefault="000214DC" w:rsidP="000214DC">
      <w:r>
        <w:t>The small second peak (~0.9 nm) in the TBA</w:t>
      </w:r>
      <w:r>
        <w:rPr>
          <w:rFonts w:ascii="Cambria Math" w:hAnsi="Cambria Math" w:cs="Cambria Math"/>
        </w:rPr>
        <w:t>⁺</w:t>
      </w:r>
      <w:r>
        <w:t xml:space="preserve">–anion RDFs for </w:t>
      </w:r>
      <w:proofErr w:type="spellStart"/>
      <w:r>
        <w:t>OTf</w:t>
      </w:r>
      <w:proofErr w:type="spellEnd"/>
      <w:r>
        <w:rPr>
          <w:rFonts w:ascii="Cambria Math" w:hAnsi="Cambria Math" w:cs="Cambria Math"/>
        </w:rPr>
        <w:t>⁻</w:t>
      </w:r>
      <w:r>
        <w:t xml:space="preserve"> and </w:t>
      </w:r>
      <w:proofErr w:type="spellStart"/>
      <w:r>
        <w:t>ClO</w:t>
      </w:r>
      <w:proofErr w:type="spellEnd"/>
      <w:r>
        <w:t>₄</w:t>
      </w:r>
      <w:r>
        <w:rPr>
          <w:rFonts w:ascii="Cambria Math" w:hAnsi="Cambria Math" w:cs="Cambria Math"/>
        </w:rPr>
        <w:t>⁻</w:t>
      </w:r>
      <w:r>
        <w:t xml:space="preserve"> (absent in PF₆</w:t>
      </w:r>
      <w:r>
        <w:rPr>
          <w:rFonts w:ascii="Cambria Math" w:hAnsi="Cambria Math" w:cs="Cambria Math"/>
        </w:rPr>
        <w:t>⁻</w:t>
      </w:r>
      <w:r>
        <w:t>) reveals critical differences in ion-pairing dynamics that directly explain PF₆</w:t>
      </w:r>
      <w:r>
        <w:rPr>
          <w:rFonts w:ascii="Cambria Math" w:hAnsi="Cambria Math" w:cs="Cambria Math"/>
        </w:rPr>
        <w:t>⁻</w:t>
      </w:r>
      <w:r>
        <w:t>’s superior battery performance:</w:t>
      </w:r>
    </w:p>
    <w:p w14:paraId="492E0F60" w14:textId="77777777" w:rsidR="000214DC" w:rsidRDefault="000214DC" w:rsidP="000214DC">
      <w:r>
        <w:t>1. Structural Interpretation of the Second Peak</w:t>
      </w:r>
    </w:p>
    <w:p w14:paraId="0710BD21" w14:textId="77777777" w:rsidR="000214DC" w:rsidRDefault="000214DC" w:rsidP="000214DC">
      <w:r>
        <w:tab/>
        <w:t>•</w:t>
      </w:r>
      <w:r>
        <w:tab/>
        <w:t>PF₆</w:t>
      </w:r>
      <w:r>
        <w:rPr>
          <w:rFonts w:ascii="Cambria Math" w:hAnsi="Cambria Math" w:cs="Cambria Math"/>
        </w:rPr>
        <w:t>⁻</w:t>
      </w:r>
      <w:r>
        <w:t>:</w:t>
      </w:r>
    </w:p>
    <w:p w14:paraId="28345A01" w14:textId="77777777" w:rsidR="000214DC" w:rsidRDefault="000214DC" w:rsidP="000214DC">
      <w:r>
        <w:tab/>
        <w:t>•</w:t>
      </w:r>
      <w:r>
        <w:tab/>
        <w:t>Sharp first peak (strong CIPs) → No second peak</w:t>
      </w:r>
    </w:p>
    <w:p w14:paraId="7B6DA8FC" w14:textId="77777777" w:rsidR="000214DC" w:rsidRDefault="000214DC" w:rsidP="000214DC">
      <w:r>
        <w:tab/>
        <w:t>•</w:t>
      </w:r>
      <w:r>
        <w:tab/>
        <w:t>Indicates single-layer coordination with TBA</w:t>
      </w:r>
      <w:r>
        <w:rPr>
          <w:rFonts w:ascii="Cambria Math" w:hAnsi="Cambria Math" w:cs="Cambria Math"/>
        </w:rPr>
        <w:t>⁺</w:t>
      </w:r>
      <w:r>
        <w:t>, enabling rapid dissociation</w:t>
      </w:r>
    </w:p>
    <w:p w14:paraId="38F8B678" w14:textId="77777777" w:rsidR="000214DC" w:rsidRDefault="000214DC" w:rsidP="000214DC">
      <w:r>
        <w:tab/>
        <w:t>•</w:t>
      </w:r>
      <w:r>
        <w:tab/>
      </w:r>
      <w:proofErr w:type="spellStart"/>
      <w:r>
        <w:t>OTf</w:t>
      </w:r>
      <w:proofErr w:type="spellEnd"/>
      <w:r>
        <w:rPr>
          <w:rFonts w:ascii="Cambria Math" w:hAnsi="Cambria Math" w:cs="Cambria Math"/>
        </w:rPr>
        <w:t>⁻</w:t>
      </w:r>
      <w:r>
        <w:t>/</w:t>
      </w:r>
      <w:proofErr w:type="spellStart"/>
      <w:r>
        <w:t>ClO</w:t>
      </w:r>
      <w:proofErr w:type="spellEnd"/>
      <w:r>
        <w:t>₄</w:t>
      </w:r>
      <w:r>
        <w:rPr>
          <w:rFonts w:ascii="Cambria Math" w:hAnsi="Cambria Math" w:cs="Cambria Math"/>
        </w:rPr>
        <w:t>⁻</w:t>
      </w:r>
      <w:r>
        <w:t>:</w:t>
      </w:r>
    </w:p>
    <w:p w14:paraId="387CFB3A" w14:textId="77777777" w:rsidR="000214DC" w:rsidRDefault="000214DC" w:rsidP="000214DC">
      <w:r>
        <w:tab/>
        <w:t>•</w:t>
      </w:r>
      <w:r>
        <w:tab/>
        <w:t>Second peak (~0.9 nm) → Secondary TBA</w:t>
      </w:r>
      <w:r>
        <w:rPr>
          <w:rFonts w:ascii="Cambria Math" w:hAnsi="Cambria Math" w:cs="Cambria Math"/>
        </w:rPr>
        <w:t>⁺</w:t>
      </w:r>
      <w:r>
        <w:t xml:space="preserve"> coordination layer</w:t>
      </w:r>
    </w:p>
    <w:p w14:paraId="7CEC5ED9" w14:textId="2DBEAD8C" w:rsidR="000214DC" w:rsidRDefault="000214DC" w:rsidP="000214DC">
      <w:r>
        <w:tab/>
        <w:t>•</w:t>
      </w:r>
      <w:r>
        <w:tab/>
        <w:t>Suggests formation of loose ion aggregates (CIP + SSIP clusters)</w:t>
      </w:r>
    </w:p>
    <w:p w14:paraId="082DA698" w14:textId="77777777" w:rsidR="000214DC" w:rsidRDefault="000214DC" w:rsidP="000214DC"/>
    <w:p w14:paraId="0BBD340F" w14:textId="77777777" w:rsidR="000214DC" w:rsidRDefault="000214DC" w:rsidP="000214DC">
      <w:r>
        <w:t>PF₆</w:t>
      </w:r>
      <w:r>
        <w:rPr>
          <w:rFonts w:ascii="Cambria Math" w:hAnsi="Cambria Math" w:cs="Cambria Math"/>
        </w:rPr>
        <w:t>⁻</w:t>
      </w:r>
      <w:r>
        <w:t>’s lack of a second peak reflects weaker inter-ion correlations beyond the first coordination shell, enabling:</w:t>
      </w:r>
    </w:p>
    <w:p w14:paraId="7482C8FC" w14:textId="781C5DD0" w:rsidR="000214DC" w:rsidRDefault="000214DC" w:rsidP="000214DC">
      <w:r>
        <w:tab/>
        <w:t>1.</w:t>
      </w:r>
      <w:r>
        <w:tab/>
        <w:t>Rapid CIP ↔ SSIP interconversion</w:t>
      </w:r>
    </w:p>
    <w:p w14:paraId="58656BD3" w14:textId="77777777" w:rsidR="000214DC" w:rsidRDefault="000214DC" w:rsidP="000214DC">
      <w:r>
        <w:tab/>
        <w:t>2.</w:t>
      </w:r>
      <w:r>
        <w:tab/>
        <w:t>Reduced energy barriers for ion dissociation</w:t>
      </w:r>
    </w:p>
    <w:p w14:paraId="33419536" w14:textId="45E6564B" w:rsidR="000214DC" w:rsidRDefault="000214DC" w:rsidP="000214DC">
      <w:r>
        <w:tab/>
        <w:t>3.</w:t>
      </w:r>
      <w:r>
        <w:tab/>
        <w:t>Uninterrupted ion pathways through the polymer matrix</w:t>
      </w:r>
    </w:p>
    <w:p w14:paraId="2B1B4E3A" w14:textId="77777777" w:rsidR="000214DC" w:rsidRDefault="000214DC" w:rsidP="000214DC"/>
    <w:p w14:paraId="51E52DA2" w14:textId="77777777" w:rsidR="000214DC" w:rsidRDefault="000214DC" w:rsidP="000214DC">
      <w:r>
        <w:t>PF₆</w:t>
      </w:r>
      <w:r>
        <w:rPr>
          <w:rFonts w:ascii="Cambria Math" w:hAnsi="Cambria Math" w:cs="Cambria Math"/>
        </w:rPr>
        <w:t>⁻</w:t>
      </w:r>
      <w:r>
        <w:t>’s Advantage:</w:t>
      </w:r>
    </w:p>
    <w:p w14:paraId="60147917" w14:textId="77777777" w:rsidR="000214DC" w:rsidRDefault="000214DC" w:rsidP="000214DC">
      <w:r>
        <w:t>The absence of secondary coordination prevents ion traffic jams, ensuring:</w:t>
      </w:r>
    </w:p>
    <w:p w14:paraId="0C764E03" w14:textId="77777777" w:rsidR="000214DC" w:rsidRDefault="000214DC" w:rsidP="000214DC">
      <w:r>
        <w:tab/>
        <w:t>•</w:t>
      </w:r>
      <w:r>
        <w:tab/>
        <w:t>High ionic conductivity (dynamic pairing)</w:t>
      </w:r>
    </w:p>
    <w:p w14:paraId="319B76B9" w14:textId="77777777" w:rsidR="000214DC" w:rsidRDefault="000214DC" w:rsidP="000214DC">
      <w:r>
        <w:tab/>
        <w:t>•</w:t>
      </w:r>
      <w:r>
        <w:tab/>
        <w:t>Low polarization (efficient charge neutralization)</w:t>
      </w:r>
    </w:p>
    <w:p w14:paraId="34266270" w14:textId="77777777" w:rsidR="000214DC" w:rsidRDefault="000214DC" w:rsidP="000214DC">
      <w:r>
        <w:tab/>
        <w:t>•</w:t>
      </w:r>
      <w:r>
        <w:tab/>
        <w:t>Stable cycling (minimal cluster-induced degradation)</w:t>
      </w:r>
    </w:p>
    <w:p w14:paraId="08BD9935" w14:textId="77777777" w:rsidR="000214DC" w:rsidRDefault="000214DC" w:rsidP="000214DC"/>
    <w:p w14:paraId="3F9B2440" w14:textId="5A123D11" w:rsidR="000214DC" w:rsidRDefault="000214DC" w:rsidP="000214DC">
      <w:proofErr w:type="spellStart"/>
      <w:r>
        <w:t>OTf</w:t>
      </w:r>
      <w:proofErr w:type="spellEnd"/>
      <w:r>
        <w:rPr>
          <w:rFonts w:ascii="Cambria Math" w:hAnsi="Cambria Math" w:cs="Cambria Math"/>
        </w:rPr>
        <w:t>⁻</w:t>
      </w:r>
      <w:r>
        <w:t>/</w:t>
      </w:r>
      <w:proofErr w:type="spellStart"/>
      <w:r>
        <w:t>ClO</w:t>
      </w:r>
      <w:proofErr w:type="spellEnd"/>
      <w:r>
        <w:t>₄</w:t>
      </w:r>
      <w:r>
        <w:rPr>
          <w:rFonts w:ascii="Cambria Math" w:hAnsi="Cambria Math" w:cs="Cambria Math"/>
        </w:rPr>
        <w:t>⁻</w:t>
      </w:r>
      <w:r>
        <w:t>’s Limitation:</w:t>
      </w:r>
    </w:p>
    <w:p w14:paraId="3DCA829E" w14:textId="77777777" w:rsidR="000214DC" w:rsidRDefault="000214DC" w:rsidP="000214DC">
      <w:r>
        <w:t>Secondary peaks correlate with longer-lived aggregates (search result 4), causing:</w:t>
      </w:r>
    </w:p>
    <w:p w14:paraId="1D01B94C" w14:textId="77777777" w:rsidR="000214DC" w:rsidRDefault="000214DC" w:rsidP="000214DC">
      <w:r>
        <w:tab/>
        <w:t>•</w:t>
      </w:r>
      <w:r>
        <w:tab/>
        <w:t>Blocked transport pathways</w:t>
      </w:r>
    </w:p>
    <w:p w14:paraId="662E608A" w14:textId="77777777" w:rsidR="000214DC" w:rsidRDefault="000214DC" w:rsidP="000214DC">
      <w:r>
        <w:tab/>
        <w:t>•</w:t>
      </w:r>
      <w:r>
        <w:tab/>
        <w:t>Increased charge transfer resistance</w:t>
      </w:r>
    </w:p>
    <w:p w14:paraId="1C3A765C" w14:textId="77777777" w:rsidR="000214DC" w:rsidRDefault="000214DC" w:rsidP="000214DC">
      <w:r>
        <w:tab/>
        <w:t>•</w:t>
      </w:r>
      <w:r>
        <w:tab/>
        <w:t>Accelerated capacity fade</w:t>
      </w:r>
    </w:p>
    <w:p w14:paraId="40959B9A" w14:textId="77777777" w:rsidR="000214DC" w:rsidRDefault="000214DC" w:rsidP="000214DC"/>
    <w:p w14:paraId="09DB744D" w14:textId="5C04D614" w:rsidR="000214DC" w:rsidRPr="000214DC" w:rsidRDefault="000214DC" w:rsidP="000214DC">
      <w:pPr>
        <w:rPr>
          <w:b/>
          <w:bCs/>
        </w:rPr>
      </w:pPr>
      <w:r w:rsidRPr="000214DC">
        <w:rPr>
          <w:b/>
          <w:bCs/>
        </w:rPr>
        <w:t>Molecular Mechanism</w:t>
      </w:r>
    </w:p>
    <w:p w14:paraId="43096F63" w14:textId="77777777" w:rsidR="000214DC" w:rsidRDefault="000214DC" w:rsidP="000214DC">
      <w:r>
        <w:tab/>
        <w:t>•</w:t>
      </w:r>
      <w:r>
        <w:tab/>
        <w:t>PF₆</w:t>
      </w:r>
      <w:r>
        <w:rPr>
          <w:rFonts w:ascii="Cambria Math" w:hAnsi="Cambria Math" w:cs="Cambria Math"/>
        </w:rPr>
        <w:t>⁻</w:t>
      </w:r>
      <w:r>
        <w:t>: Bulky, symmetric structure disrupts secondary TBA</w:t>
      </w:r>
      <w:r>
        <w:rPr>
          <w:rFonts w:ascii="Cambria Math" w:hAnsi="Cambria Math" w:cs="Cambria Math"/>
        </w:rPr>
        <w:t>⁺</w:t>
      </w:r>
      <w:r>
        <w:t xml:space="preserve"> coordination → Prevents aggregate formation.</w:t>
      </w:r>
    </w:p>
    <w:p w14:paraId="5523B7BC" w14:textId="5C02F265" w:rsidR="000214DC" w:rsidRDefault="000214DC" w:rsidP="000214DC">
      <w:r>
        <w:tab/>
        <w:t>•</w:t>
      </w:r>
      <w:r>
        <w:tab/>
      </w:r>
      <w:proofErr w:type="spellStart"/>
      <w:r>
        <w:t>OTf</w:t>
      </w:r>
      <w:proofErr w:type="spellEnd"/>
      <w:r>
        <w:rPr>
          <w:rFonts w:ascii="Cambria Math" w:hAnsi="Cambria Math" w:cs="Cambria Math"/>
        </w:rPr>
        <w:t>⁻</w:t>
      </w:r>
      <w:r>
        <w:t>/</w:t>
      </w:r>
      <w:proofErr w:type="spellStart"/>
      <w:r>
        <w:t>ClO</w:t>
      </w:r>
      <w:proofErr w:type="spellEnd"/>
      <w:r>
        <w:t>₄</w:t>
      </w:r>
      <w:r>
        <w:rPr>
          <w:rFonts w:ascii="Cambria Math" w:hAnsi="Cambria Math" w:cs="Cambria Math"/>
        </w:rPr>
        <w:t>⁻</w:t>
      </w:r>
      <w:r>
        <w:t>: Smaller size/asymmetry allows TBA</w:t>
      </w:r>
      <w:r>
        <w:rPr>
          <w:rFonts w:ascii="Cambria Math" w:hAnsi="Cambria Math" w:cs="Cambria Math"/>
        </w:rPr>
        <w:t>⁺</w:t>
      </w:r>
      <w:r>
        <w:t xml:space="preserve"> to organize into metastable secondary layers → Stabilizes clusters.</w:t>
      </w:r>
    </w:p>
    <w:p w14:paraId="3E4A49DB" w14:textId="77777777" w:rsidR="000214DC" w:rsidRDefault="000214DC" w:rsidP="000214DC"/>
    <w:p w14:paraId="187CF184" w14:textId="77777777" w:rsidR="000214DC" w:rsidRDefault="000214DC" w:rsidP="000214DC"/>
    <w:p w14:paraId="046693D9" w14:textId="77777777" w:rsidR="000214DC" w:rsidRPr="000214DC" w:rsidRDefault="000214DC" w:rsidP="000214DC">
      <w:pPr>
        <w:rPr>
          <w:b/>
          <w:bCs/>
        </w:rPr>
      </w:pPr>
      <w:r w:rsidRPr="000214DC">
        <w:rPr>
          <w:b/>
          <w:bCs/>
        </w:rPr>
        <w:t>Conclusion</w:t>
      </w:r>
    </w:p>
    <w:p w14:paraId="10D302E2" w14:textId="5F16B4F7" w:rsidR="000214DC" w:rsidRDefault="000214DC" w:rsidP="000214DC">
      <w:r>
        <w:t xml:space="preserve">The second RDF peak in </w:t>
      </w:r>
      <w:proofErr w:type="spellStart"/>
      <w:r>
        <w:t>OTf</w:t>
      </w:r>
      <w:proofErr w:type="spellEnd"/>
      <w:r>
        <w:rPr>
          <w:rFonts w:ascii="Cambria Math" w:hAnsi="Cambria Math" w:cs="Cambria Math"/>
        </w:rPr>
        <w:t>⁻</w:t>
      </w:r>
      <w:r>
        <w:t>/</w:t>
      </w:r>
      <w:proofErr w:type="spellStart"/>
      <w:r>
        <w:t>ClO</w:t>
      </w:r>
      <w:proofErr w:type="spellEnd"/>
      <w:r>
        <w:t>₄</w:t>
      </w:r>
      <w:r>
        <w:rPr>
          <w:rFonts w:ascii="Cambria Math" w:hAnsi="Cambria Math" w:cs="Cambria Math"/>
        </w:rPr>
        <w:t>⁻</w:t>
      </w:r>
      <w:r>
        <w:t xml:space="preserve"> systems signal hierarchical ion aggregation that hinders ion transport, while PF₆</w:t>
      </w:r>
      <w:r>
        <w:rPr>
          <w:rFonts w:ascii="Cambria Math" w:hAnsi="Cambria Math" w:cs="Cambria Math"/>
        </w:rPr>
        <w:t>⁻</w:t>
      </w:r>
      <w:r>
        <w:t>’s single-layer coordination enables dynamic pairing essential for high-performance batteries. This structural insight aligns with your cluster lifetime and diffusion data, completing the mechanistic explanation for PF₆</w:t>
      </w:r>
      <w:r>
        <w:rPr>
          <w:rFonts w:ascii="Cambria Math" w:hAnsi="Cambria Math" w:cs="Cambria Math"/>
        </w:rPr>
        <w:t>⁻</w:t>
      </w:r>
      <w:r>
        <w:t>’s superiority.</w:t>
      </w:r>
    </w:p>
    <w:p w14:paraId="6CE640FB" w14:textId="77777777" w:rsidR="000214DC" w:rsidRDefault="000214DC"/>
    <w:p w14:paraId="5A2E3EC2" w14:textId="6FBA01FA" w:rsidR="000214DC" w:rsidRDefault="000214DC">
      <w:r>
        <w:rPr>
          <w:noProof/>
        </w:rPr>
        <w:lastRenderedPageBreak/>
        <w:drawing>
          <wp:inline distT="0" distB="0" distL="0" distR="0" wp14:anchorId="4DEACB1B" wp14:editId="4C36F2EE">
            <wp:extent cx="3839105" cy="2521259"/>
            <wp:effectExtent l="0" t="0" r="0" b="0"/>
            <wp:docPr id="1365848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48592" name="Picture 136584859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73502" cy="2543848"/>
                    </a:xfrm>
                    <a:prstGeom prst="rect">
                      <a:avLst/>
                    </a:prstGeom>
                  </pic:spPr>
                </pic:pic>
              </a:graphicData>
            </a:graphic>
          </wp:inline>
        </w:drawing>
      </w:r>
    </w:p>
    <w:p w14:paraId="6E1BD1EF" w14:textId="6A0A69A3" w:rsidR="000214DC" w:rsidRDefault="000214DC">
      <w:r w:rsidRPr="000214DC">
        <w:rPr>
          <w:b/>
          <w:bCs/>
        </w:rPr>
        <w:t>Figure 2. Anion–</w:t>
      </w:r>
      <w:r>
        <w:rPr>
          <w:b/>
          <w:bCs/>
        </w:rPr>
        <w:t>Redox Unit</w:t>
      </w:r>
      <w:r w:rsidRPr="000214DC">
        <w:rPr>
          <w:b/>
          <w:bCs/>
        </w:rPr>
        <w:t xml:space="preserve"> radial distribution functions.</w:t>
      </w:r>
      <w:r>
        <w:t xml:space="preserve"> </w:t>
      </w:r>
      <w:r w:rsidRPr="000214DC">
        <w:t xml:space="preserve">RDFs showing the coordination of anions with </w:t>
      </w:r>
      <w:r>
        <w:t>the redox active units</w:t>
      </w:r>
      <w:r w:rsidRPr="000214DC">
        <w:t>.</w:t>
      </w:r>
    </w:p>
    <w:p w14:paraId="4E45E716" w14:textId="77777777" w:rsidR="000214DC" w:rsidRDefault="000214DC"/>
    <w:p w14:paraId="7E81A92E" w14:textId="77777777" w:rsidR="000214DC" w:rsidRDefault="000214DC" w:rsidP="000214DC">
      <w:r>
        <w:t>First Peak (~0.6-0.7 nm): Direct Coordination Shell</w:t>
      </w:r>
    </w:p>
    <w:p w14:paraId="2C527FC2" w14:textId="2FDF7368" w:rsidR="000214DC" w:rsidRDefault="000214DC" w:rsidP="000214DC">
      <w:pPr>
        <w:pStyle w:val="ListParagraph"/>
        <w:numPr>
          <w:ilvl w:val="0"/>
          <w:numId w:val="5"/>
        </w:numPr>
      </w:pPr>
      <w:r>
        <w:t>Represents direct contact between anions and phenothiazine redox units</w:t>
      </w:r>
      <w:r>
        <w:t xml:space="preserve"> </w:t>
      </w:r>
      <w:r>
        <w:t>for charge compensation</w:t>
      </w:r>
      <w:r>
        <w:t>.</w:t>
      </w:r>
    </w:p>
    <w:p w14:paraId="1419ED80" w14:textId="77777777" w:rsidR="000214DC" w:rsidRDefault="000214DC" w:rsidP="000214DC">
      <w:pPr>
        <w:pStyle w:val="ListParagraph"/>
        <w:numPr>
          <w:ilvl w:val="0"/>
          <w:numId w:val="2"/>
        </w:numPr>
      </w:pPr>
      <w:r>
        <w:t>All anions show similar peak positions, indicating comparable primary coordination distances</w:t>
      </w:r>
    </w:p>
    <w:p w14:paraId="13A9A0FC" w14:textId="2831A880" w:rsidR="000214DC" w:rsidRDefault="000214DC" w:rsidP="000214DC">
      <w:pPr>
        <w:pStyle w:val="ListParagraph"/>
        <w:numPr>
          <w:ilvl w:val="0"/>
          <w:numId w:val="2"/>
        </w:numPr>
      </w:pPr>
      <w:r>
        <w:t>Peak intensities suggest PF₆</w:t>
      </w:r>
      <w:r w:rsidRPr="000214DC">
        <w:rPr>
          <w:rFonts w:ascii="Cambria Math" w:hAnsi="Cambria Math" w:cs="Cambria Math"/>
        </w:rPr>
        <w:t>⁻</w:t>
      </w:r>
      <w:r>
        <w:t xml:space="preserve"> forms the most structured direct interactions</w:t>
      </w:r>
    </w:p>
    <w:p w14:paraId="725E4505" w14:textId="77777777" w:rsidR="000214DC" w:rsidRDefault="000214DC" w:rsidP="000214DC">
      <w:pPr>
        <w:pStyle w:val="ListParagraph"/>
      </w:pPr>
    </w:p>
    <w:p w14:paraId="6D9192F9" w14:textId="77777777" w:rsidR="000214DC" w:rsidRDefault="000214DC" w:rsidP="000214DC">
      <w:r>
        <w:t>Second Peak (~1.2-1.3 nm): Extended Coordination Environment</w:t>
      </w:r>
    </w:p>
    <w:p w14:paraId="2705E752" w14:textId="77777777" w:rsidR="000214DC" w:rsidRDefault="000214DC" w:rsidP="000214DC">
      <w:pPr>
        <w:pStyle w:val="ListParagraph"/>
        <w:numPr>
          <w:ilvl w:val="0"/>
          <w:numId w:val="3"/>
        </w:numPr>
      </w:pPr>
      <w:r>
        <w:t>PF₆</w:t>
      </w:r>
      <w:r w:rsidRPr="000214DC">
        <w:rPr>
          <w:rFonts w:ascii="Cambria Math" w:hAnsi="Cambria Math" w:cs="Cambria Math"/>
        </w:rPr>
        <w:t>⁻</w:t>
      </w:r>
      <w:r>
        <w:t>: Sharp, well-defined peak indicating highly organized secondary coordination</w:t>
      </w:r>
    </w:p>
    <w:p w14:paraId="2BE0B784" w14:textId="77777777" w:rsidR="000214DC" w:rsidRDefault="000214DC" w:rsidP="000214DC">
      <w:pPr>
        <w:pStyle w:val="ListParagraph"/>
        <w:numPr>
          <w:ilvl w:val="0"/>
          <w:numId w:val="3"/>
        </w:numPr>
      </w:pPr>
      <w:proofErr w:type="spellStart"/>
      <w:r>
        <w:t>OTf</w:t>
      </w:r>
      <w:proofErr w:type="spellEnd"/>
      <w:r w:rsidRPr="000214DC">
        <w:rPr>
          <w:rFonts w:ascii="Cambria Math" w:hAnsi="Cambria Math" w:cs="Cambria Math"/>
        </w:rPr>
        <w:t>⁻</w:t>
      </w:r>
      <w:r>
        <w:t>: Moderate peak suggesting intermediate organization</w:t>
      </w:r>
    </w:p>
    <w:p w14:paraId="4BE3D761" w14:textId="7B3142E8" w:rsidR="000214DC" w:rsidRDefault="000214DC" w:rsidP="000214DC">
      <w:pPr>
        <w:pStyle w:val="ListParagraph"/>
        <w:numPr>
          <w:ilvl w:val="0"/>
          <w:numId w:val="3"/>
        </w:numPr>
      </w:pPr>
      <w:proofErr w:type="spellStart"/>
      <w:r>
        <w:t>ClO</w:t>
      </w:r>
      <w:proofErr w:type="spellEnd"/>
      <w:r>
        <w:t>₄</w:t>
      </w:r>
      <w:r w:rsidRPr="000214DC">
        <w:rPr>
          <w:rFonts w:ascii="Cambria Math" w:hAnsi="Cambria Math" w:cs="Cambria Math"/>
        </w:rPr>
        <w:t>⁻</w:t>
      </w:r>
      <w:r>
        <w:t>: Weak, broad peak indicating poor secondary structure</w:t>
      </w:r>
    </w:p>
    <w:p w14:paraId="4DC8135A" w14:textId="77777777" w:rsidR="000214DC" w:rsidRDefault="000214DC" w:rsidP="000214DC"/>
    <w:p w14:paraId="5D413C38" w14:textId="1061A7F1" w:rsidR="000214DC" w:rsidRDefault="000214DC" w:rsidP="000214DC">
      <w:r>
        <w:t>Anion Spatial Organization</w:t>
      </w:r>
    </w:p>
    <w:p w14:paraId="5F00F176" w14:textId="4E7E7840" w:rsidR="000214DC" w:rsidRDefault="000214DC" w:rsidP="000214DC">
      <w:pPr>
        <w:pStyle w:val="ListParagraph"/>
        <w:numPr>
          <w:ilvl w:val="0"/>
          <w:numId w:val="6"/>
        </w:numPr>
      </w:pPr>
      <w:r>
        <w:t>PF₆</w:t>
      </w:r>
      <w:r w:rsidRPr="000214DC">
        <w:rPr>
          <w:rFonts w:ascii="Cambria Math" w:hAnsi="Cambria Math" w:cs="Cambria Math"/>
        </w:rPr>
        <w:t>⁻</w:t>
      </w:r>
      <w:r>
        <w:t>: Shows structured positioning at intermediate distances (~1.2-1.3 nm) from redox sites</w:t>
      </w:r>
      <w:r>
        <w:t>.</w:t>
      </w:r>
    </w:p>
    <w:p w14:paraId="3E3E81DA" w14:textId="4727DAC7" w:rsidR="000214DC" w:rsidRDefault="000214DC" w:rsidP="000214DC">
      <w:pPr>
        <w:pStyle w:val="ListParagraph"/>
        <w:numPr>
          <w:ilvl w:val="0"/>
          <w:numId w:val="6"/>
        </w:numPr>
      </w:pPr>
      <w:proofErr w:type="spellStart"/>
      <w:r>
        <w:t>ClO</w:t>
      </w:r>
      <w:proofErr w:type="spellEnd"/>
      <w:r>
        <w:t>₄</w:t>
      </w:r>
      <w:r w:rsidRPr="000214DC">
        <w:rPr>
          <w:rFonts w:ascii="Cambria Math" w:hAnsi="Cambria Math" w:cs="Cambria Math"/>
        </w:rPr>
        <w:t>⁻</w:t>
      </w:r>
      <w:r>
        <w:t>/</w:t>
      </w:r>
      <w:proofErr w:type="spellStart"/>
      <w:r>
        <w:t>OTf</w:t>
      </w:r>
      <w:proofErr w:type="spellEnd"/>
      <w:r w:rsidRPr="000214DC">
        <w:rPr>
          <w:rFonts w:ascii="Cambria Math" w:hAnsi="Cambria Math" w:cs="Cambria Math"/>
        </w:rPr>
        <w:t>⁻</w:t>
      </w:r>
      <w:r>
        <w:t>: More random distribution at these distances</w:t>
      </w:r>
    </w:p>
    <w:p w14:paraId="08760059" w14:textId="77777777" w:rsidR="000214DC" w:rsidRDefault="000214DC" w:rsidP="000214DC"/>
    <w:p w14:paraId="7F085166" w14:textId="3CC263A8" w:rsidR="000214DC" w:rsidRDefault="000214DC" w:rsidP="000214DC">
      <w:r>
        <w:t>Size-Dependent Excluded Volume Effects</w:t>
      </w:r>
    </w:p>
    <w:p w14:paraId="4BF7A9F1" w14:textId="77777777" w:rsidR="000214DC" w:rsidRDefault="000214DC" w:rsidP="000214DC">
      <w:pPr>
        <w:pStyle w:val="ListParagraph"/>
        <w:numPr>
          <w:ilvl w:val="0"/>
          <w:numId w:val="7"/>
        </w:numPr>
      </w:pPr>
      <w:r>
        <w:t>PF₆</w:t>
      </w:r>
      <w:r w:rsidRPr="000214DC">
        <w:rPr>
          <w:rFonts w:ascii="Cambria Math" w:hAnsi="Cambria Math" w:cs="Cambria Math"/>
        </w:rPr>
        <w:t>⁻</w:t>
      </w:r>
      <w:r>
        <w:t>’s larger size (0.259 nm) creates more defined spatial correlations with redox units</w:t>
      </w:r>
    </w:p>
    <w:p w14:paraId="55360586" w14:textId="77777777" w:rsidR="000214DC" w:rsidRDefault="000214DC" w:rsidP="000214DC">
      <w:pPr>
        <w:pStyle w:val="ListParagraph"/>
        <w:numPr>
          <w:ilvl w:val="0"/>
          <w:numId w:val="7"/>
        </w:numPr>
      </w:pPr>
      <w:proofErr w:type="spellStart"/>
      <w:r>
        <w:t>ClO</w:t>
      </w:r>
      <w:proofErr w:type="spellEnd"/>
      <w:r>
        <w:t>₄</w:t>
      </w:r>
      <w:r w:rsidRPr="000214DC">
        <w:rPr>
          <w:rFonts w:ascii="Cambria Math" w:hAnsi="Cambria Math" w:cs="Cambria Math"/>
        </w:rPr>
        <w:t>⁻</w:t>
      </w:r>
      <w:r>
        <w:t>’s smaller size (0.235 nm) allows more random positioning</w:t>
      </w:r>
    </w:p>
    <w:p w14:paraId="3B2BA0D6" w14:textId="056029F3" w:rsidR="000214DC" w:rsidRDefault="000214DC" w:rsidP="000214DC">
      <w:pPr>
        <w:pStyle w:val="ListParagraph"/>
        <w:numPr>
          <w:ilvl w:val="0"/>
          <w:numId w:val="7"/>
        </w:numPr>
      </w:pPr>
      <w:r>
        <w:t>This affects anion distribution patterns but not the redox unit environment</w:t>
      </w:r>
    </w:p>
    <w:p w14:paraId="6071815D" w14:textId="77777777" w:rsidR="000214DC" w:rsidRDefault="000214DC" w:rsidP="000214DC"/>
    <w:p w14:paraId="13C61314" w14:textId="343A0E65" w:rsidR="000214DC" w:rsidRPr="000214DC" w:rsidRDefault="000214DC" w:rsidP="000214DC">
      <w:pPr>
        <w:rPr>
          <w:b/>
          <w:bCs/>
        </w:rPr>
      </w:pPr>
      <w:r w:rsidRPr="000214DC">
        <w:rPr>
          <w:b/>
          <w:bCs/>
        </w:rPr>
        <w:t>Connection to Battery Performance</w:t>
      </w:r>
    </w:p>
    <w:p w14:paraId="40EDD4BA" w14:textId="4A2A89C6" w:rsidR="000214DC" w:rsidRDefault="000214DC" w:rsidP="000214DC">
      <w:r>
        <w:t>The sharp second peak indicates that PF₆</w:t>
      </w:r>
      <w:r>
        <w:rPr>
          <w:rFonts w:ascii="Cambria Math" w:hAnsi="Cambria Math" w:cs="Cambria Math"/>
        </w:rPr>
        <w:t>⁻</w:t>
      </w:r>
      <w:r>
        <w:t xml:space="preserve"> forms more predictable spatial arrangements around redox sites, which could</w:t>
      </w:r>
      <w:r>
        <w:t xml:space="preserve"> f</w:t>
      </w:r>
      <w:r>
        <w:t xml:space="preserve">acilitate more efficient charge compensation during redox </w:t>
      </w:r>
      <w:r>
        <w:lastRenderedPageBreak/>
        <w:t>cycling</w:t>
      </w:r>
      <w:r>
        <w:t xml:space="preserve">, create </w:t>
      </w:r>
      <w:r>
        <w:t>consistent ion transport pathways near electroactive sites</w:t>
      </w:r>
      <w:r>
        <w:t xml:space="preserve">, and enable </w:t>
      </w:r>
      <w:r>
        <w:t>better long-range organization for sustained performance</w:t>
      </w:r>
      <w:r>
        <w:t>.</w:t>
      </w:r>
    </w:p>
    <w:p w14:paraId="22DD630B" w14:textId="77777777" w:rsidR="000214DC" w:rsidRDefault="000214DC" w:rsidP="000214DC"/>
    <w:p w14:paraId="1A766A1B" w14:textId="77777777" w:rsidR="000214DC" w:rsidRDefault="000214DC" w:rsidP="000214DC"/>
    <w:p w14:paraId="01C41B22" w14:textId="1CD5F1C0" w:rsidR="000214DC" w:rsidRDefault="000214DC">
      <w:r>
        <w:rPr>
          <w:noProof/>
        </w:rPr>
        <w:drawing>
          <wp:inline distT="0" distB="0" distL="0" distR="0" wp14:anchorId="56A820F9" wp14:editId="69B12720">
            <wp:extent cx="3817038" cy="2618913"/>
            <wp:effectExtent l="0" t="0" r="0" b="4445"/>
            <wp:docPr id="1214215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15792" name="Picture 12142157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7038" cy="2618913"/>
                    </a:xfrm>
                    <a:prstGeom prst="rect">
                      <a:avLst/>
                    </a:prstGeom>
                  </pic:spPr>
                </pic:pic>
              </a:graphicData>
            </a:graphic>
          </wp:inline>
        </w:drawing>
      </w:r>
    </w:p>
    <w:p w14:paraId="027195E1" w14:textId="7ABE3589" w:rsidR="000214DC" w:rsidRDefault="000214DC" w:rsidP="000214DC">
      <w:r w:rsidRPr="000214DC">
        <w:rPr>
          <w:b/>
          <w:bCs/>
        </w:rPr>
        <w:t>Figure 3. Anion–EC solvent radial distribution functions.</w:t>
      </w:r>
      <w:r w:rsidRPr="000214DC">
        <w:rPr>
          <w:b/>
          <w:bCs/>
        </w:rPr>
        <w:t xml:space="preserve"> </w:t>
      </w:r>
      <w:r w:rsidRPr="000214DC">
        <w:t>RDFs illustrating the coordination of anions with EMC solvent molecules. PF₆</w:t>
      </w:r>
      <w:r w:rsidRPr="000214DC">
        <w:rPr>
          <w:rFonts w:ascii="Cambria Math" w:hAnsi="Cambria Math" w:cs="Cambria Math"/>
        </w:rPr>
        <w:t>⁻</w:t>
      </w:r>
      <w:r w:rsidRPr="000214DC">
        <w:t xml:space="preserve"> shows the most pronounced peak, highlighting its superior ability to maintain solvent-mediated ion pathways.</w:t>
      </w:r>
    </w:p>
    <w:p w14:paraId="47BA8C04" w14:textId="77777777" w:rsidR="000214DC" w:rsidRDefault="000214DC" w:rsidP="000214DC"/>
    <w:p w14:paraId="7C6378DB" w14:textId="7E2F42AD" w:rsidR="000214DC" w:rsidRDefault="000214DC" w:rsidP="000214DC">
      <w:r w:rsidRPr="000214DC">
        <w:t>PF₆</w:t>
      </w:r>
      <w:r w:rsidRPr="000214DC">
        <w:rPr>
          <w:rFonts w:ascii="Cambria Math" w:hAnsi="Cambria Math" w:cs="Cambria Math"/>
        </w:rPr>
        <w:t>⁻</w:t>
      </w:r>
      <w:r w:rsidRPr="000214DC">
        <w:t>’s Sharp First Peak: Indicates a highly organized first solvation shell with EC molecules.</w:t>
      </w:r>
    </w:p>
    <w:p w14:paraId="74EAC73E" w14:textId="46B27565" w:rsidR="000214DC" w:rsidRDefault="000214DC" w:rsidP="000214DC">
      <w:proofErr w:type="spellStart"/>
      <w:r w:rsidRPr="000214DC">
        <w:t>ClO</w:t>
      </w:r>
      <w:proofErr w:type="spellEnd"/>
      <w:r w:rsidRPr="000214DC">
        <w:t>₄</w:t>
      </w:r>
      <w:r w:rsidRPr="000214DC">
        <w:rPr>
          <w:rFonts w:ascii="Cambria Math" w:hAnsi="Cambria Math" w:cs="Cambria Math"/>
        </w:rPr>
        <w:t>⁻</w:t>
      </w:r>
      <w:r w:rsidRPr="000214DC">
        <w:t>/</w:t>
      </w:r>
      <w:proofErr w:type="spellStart"/>
      <w:r w:rsidRPr="000214DC">
        <w:t>OTf</w:t>
      </w:r>
      <w:proofErr w:type="spellEnd"/>
      <w:r w:rsidRPr="000214DC">
        <w:rPr>
          <w:rFonts w:ascii="Cambria Math" w:hAnsi="Cambria Math" w:cs="Cambria Math"/>
        </w:rPr>
        <w:t>⁻</w:t>
      </w:r>
      <w:r w:rsidRPr="000214DC">
        <w:t>’s Weaker Peaks: Reflect disordered or partial EC coordination.</w:t>
      </w:r>
    </w:p>
    <w:p w14:paraId="4B05975D" w14:textId="77777777" w:rsidR="000214DC" w:rsidRDefault="000214DC" w:rsidP="000214DC"/>
    <w:p w14:paraId="288903B6" w14:textId="0DBAC4AC" w:rsidR="000214DC" w:rsidRDefault="000214DC" w:rsidP="000214DC">
      <w:r w:rsidRPr="000214DC">
        <w:t>PF₆</w:t>
      </w:r>
      <w:r w:rsidRPr="000214DC">
        <w:rPr>
          <w:rFonts w:ascii="Cambria Math" w:hAnsi="Cambria Math" w:cs="Cambria Math"/>
        </w:rPr>
        <w:t>⁻</w:t>
      </w:r>
      <w:r w:rsidRPr="000214DC">
        <w:t>’s structured solvation coexists with high free volume (</w:t>
      </w:r>
      <w:r>
        <w:t>Figure 5</w:t>
      </w:r>
      <w:r w:rsidRPr="000214DC">
        <w:t>), providing uninterrupted ion highways.</w:t>
      </w:r>
    </w:p>
    <w:p w14:paraId="225B816A" w14:textId="77777777" w:rsidR="000214DC" w:rsidRDefault="000214DC" w:rsidP="000214DC"/>
    <w:p w14:paraId="79B8ABAB" w14:textId="28FB3BEC" w:rsidR="000214DC" w:rsidRDefault="000214DC" w:rsidP="000214DC">
      <w:r>
        <w:t>T</w:t>
      </w:r>
      <w:r>
        <w:t>he sharp first peak in PF₆</w:t>
      </w:r>
      <w:r>
        <w:rPr>
          <w:rFonts w:ascii="Cambria Math" w:hAnsi="Cambria Math" w:cs="Cambria Math"/>
        </w:rPr>
        <w:t>⁻</w:t>
      </w:r>
      <w:r>
        <w:t>’s anion-EC RDF is the molecular signature of an optimized electrolyte. PF₆</w:t>
      </w:r>
      <w:r>
        <w:rPr>
          <w:rFonts w:ascii="Cambria Math" w:hAnsi="Cambria Math" w:cs="Cambria Math"/>
        </w:rPr>
        <w:t>⁻</w:t>
      </w:r>
      <w:r>
        <w:t>’s ability to form strong, well-defined EC coordination while maintaining dynamic solvent exchange explains its superior battery performance:</w:t>
      </w:r>
    </w:p>
    <w:p w14:paraId="3C9EA8D8" w14:textId="77777777" w:rsidR="000214DC" w:rsidRDefault="000214DC" w:rsidP="000214DC">
      <w:r>
        <w:tab/>
        <w:t>1.</w:t>
      </w:r>
      <w:r>
        <w:tab/>
        <w:t>Stabilized electrolyte/electrode interfaces</w:t>
      </w:r>
    </w:p>
    <w:p w14:paraId="2DC04BB3" w14:textId="77777777" w:rsidR="000214DC" w:rsidRDefault="000214DC" w:rsidP="000214DC">
      <w:r>
        <w:tab/>
        <w:t>2.</w:t>
      </w:r>
      <w:r>
        <w:tab/>
        <w:t>Efficient ion transport via structured pathways</w:t>
      </w:r>
    </w:p>
    <w:p w14:paraId="4524D4B7" w14:textId="77777777" w:rsidR="000214DC" w:rsidRDefault="000214DC" w:rsidP="000214DC">
      <w:r>
        <w:tab/>
        <w:t>3.</w:t>
      </w:r>
      <w:r>
        <w:tab/>
        <w:t>Reduced degradation from controlled solvation dynamics</w:t>
      </w:r>
    </w:p>
    <w:p w14:paraId="1802FF4E" w14:textId="31013D49" w:rsidR="000214DC" w:rsidRDefault="000214DC" w:rsidP="000214DC">
      <w:r>
        <w:t xml:space="preserve">This balance of structure and dynamics is absent in </w:t>
      </w:r>
      <w:proofErr w:type="spellStart"/>
      <w:r>
        <w:t>ClO</w:t>
      </w:r>
      <w:proofErr w:type="spellEnd"/>
      <w:r>
        <w:t>₄</w:t>
      </w:r>
      <w:r>
        <w:rPr>
          <w:rFonts w:ascii="Cambria Math" w:hAnsi="Cambria Math" w:cs="Cambria Math"/>
        </w:rPr>
        <w:t>⁻</w:t>
      </w:r>
      <w:r>
        <w:t>/</w:t>
      </w:r>
      <w:proofErr w:type="spellStart"/>
      <w:r>
        <w:t>OTf</w:t>
      </w:r>
      <w:proofErr w:type="spellEnd"/>
      <w:r>
        <w:rPr>
          <w:rFonts w:ascii="Cambria Math" w:hAnsi="Cambria Math" w:cs="Cambria Math"/>
        </w:rPr>
        <w:t>⁻</w:t>
      </w:r>
      <w:r>
        <w:t xml:space="preserve"> systems, making PF₆</w:t>
      </w:r>
      <w:r>
        <w:rPr>
          <w:rFonts w:ascii="Cambria Math" w:hAnsi="Cambria Math" w:cs="Cambria Math"/>
        </w:rPr>
        <w:t>⁻</w:t>
      </w:r>
      <w:r>
        <w:t xml:space="preserve"> the optimal choice for high-performance polymer electrolytes.</w:t>
      </w:r>
    </w:p>
    <w:p w14:paraId="4E5C8133" w14:textId="77777777" w:rsidR="000214DC" w:rsidRDefault="000214DC" w:rsidP="000214DC"/>
    <w:p w14:paraId="0B530B84" w14:textId="77777777" w:rsidR="000214DC" w:rsidRDefault="000214DC" w:rsidP="000214DC"/>
    <w:p w14:paraId="7F3180E1" w14:textId="77777777" w:rsidR="000214DC" w:rsidRDefault="000214DC" w:rsidP="000214DC"/>
    <w:p w14:paraId="308CA2C1" w14:textId="77777777" w:rsidR="000214DC" w:rsidRPr="000214DC" w:rsidRDefault="000214DC" w:rsidP="000214DC">
      <w:pPr>
        <w:rPr>
          <w:i/>
          <w:iCs/>
        </w:rPr>
      </w:pPr>
      <w:r w:rsidRPr="000214DC">
        <w:rPr>
          <w:i/>
          <w:iCs/>
        </w:rPr>
        <w:t>Solvent’s Role in Modulating Attraction</w:t>
      </w:r>
    </w:p>
    <w:p w14:paraId="1E4C8308" w14:textId="4EEEFD8C" w:rsidR="000214DC" w:rsidRDefault="000214DC" w:rsidP="000214DC">
      <w:r>
        <w:t xml:space="preserve">The structured solvent shell around anions, </w:t>
      </w:r>
      <w:r>
        <w:t xml:space="preserve">act </w:t>
      </w:r>
      <w:r>
        <w:t xml:space="preserve">s as a </w:t>
      </w:r>
      <w:commentRangeStart w:id="1"/>
      <w:r>
        <w:t>dielectric barrier that partially screens the strong Coulombic attraction between TBA</w:t>
      </w:r>
      <w:r>
        <w:rPr>
          <w:rFonts w:ascii="Cambria Math" w:hAnsi="Cambria Math" w:cs="Cambria Math"/>
        </w:rPr>
        <w:t>⁺</w:t>
      </w:r>
      <w:r>
        <w:t xml:space="preserve"> and the anion</w:t>
      </w:r>
      <w:commentRangeEnd w:id="1"/>
      <w:r>
        <w:rPr>
          <w:rStyle w:val="CommentReference"/>
        </w:rPr>
        <w:commentReference w:id="1"/>
      </w:r>
      <w:r>
        <w:t>. This screening does not prevent ion pairing but makes the interaction more dynamic and reversible for PF₆</w:t>
      </w:r>
      <w:r>
        <w:rPr>
          <w:rFonts w:ascii="Cambria Math" w:hAnsi="Cambria Math" w:cs="Cambria Math"/>
        </w:rPr>
        <w:t>⁻</w:t>
      </w:r>
      <w:r>
        <w:t>.</w:t>
      </w:r>
    </w:p>
    <w:p w14:paraId="784B973B" w14:textId="77777777" w:rsidR="000214DC" w:rsidRDefault="000214DC" w:rsidP="000214DC"/>
    <w:p w14:paraId="06F59DA9" w14:textId="4181D3A7" w:rsidR="000214DC" w:rsidRDefault="000214DC" w:rsidP="000214DC">
      <w:r>
        <w:lastRenderedPageBreak/>
        <w:t>For PF₆</w:t>
      </w:r>
      <w:r>
        <w:rPr>
          <w:rFonts w:ascii="Cambria Math" w:hAnsi="Cambria Math" w:cs="Cambria Math"/>
        </w:rPr>
        <w:t>⁻</w:t>
      </w:r>
      <w:r>
        <w:t>, the well-defined EC solvation shell stabilizes the anion in a way that allows it to form strong but transient CIPs with TBA</w:t>
      </w:r>
      <w:r>
        <w:rPr>
          <w:rFonts w:ascii="Cambria Math" w:hAnsi="Cambria Math" w:cs="Cambria Math"/>
        </w:rPr>
        <w:t>⁺</w:t>
      </w:r>
      <w:r>
        <w:t xml:space="preserve">. This results in a high RDF peak (Figure 1) while preventing permanent clustering (Figure 6, cluster lifetimes), enabling efficient ion </w:t>
      </w:r>
      <w:commentRangeStart w:id="2"/>
      <w:r>
        <w:t>transport</w:t>
      </w:r>
      <w:commentRangeEnd w:id="2"/>
      <w:r>
        <w:rPr>
          <w:rStyle w:val="CommentReference"/>
        </w:rPr>
        <w:commentReference w:id="2"/>
      </w:r>
      <w:r>
        <w:t>.</w:t>
      </w:r>
    </w:p>
    <w:p w14:paraId="17AE0D2D" w14:textId="77777777" w:rsidR="000214DC" w:rsidRDefault="000214DC" w:rsidP="000214DC">
      <w:r>
        <w:t xml:space="preserve">For </w:t>
      </w:r>
      <w:proofErr w:type="spellStart"/>
      <w:r>
        <w:t>ClO</w:t>
      </w:r>
      <w:proofErr w:type="spellEnd"/>
      <w:r>
        <w:t>₄</w:t>
      </w:r>
      <w:r>
        <w:rPr>
          <w:rFonts w:ascii="Cambria Math" w:hAnsi="Cambria Math" w:cs="Cambria Math"/>
        </w:rPr>
        <w:t>⁻</w:t>
      </w:r>
      <w:r>
        <w:t xml:space="preserve"> and </w:t>
      </w:r>
      <w:proofErr w:type="spellStart"/>
      <w:r>
        <w:t>OTf</w:t>
      </w:r>
      <w:proofErr w:type="spellEnd"/>
      <w:r>
        <w:rPr>
          <w:rFonts w:ascii="Cambria Math" w:hAnsi="Cambria Math" w:cs="Cambria Math"/>
        </w:rPr>
        <w:t>⁻</w:t>
      </w:r>
      <w:r>
        <w:t xml:space="preserve">, the weaker or absent second solvation shell means less effective screening. This leads to either weaker ion pairing (lower RDF peak for </w:t>
      </w:r>
      <w:proofErr w:type="spellStart"/>
      <w:r>
        <w:t>ClO</w:t>
      </w:r>
      <w:proofErr w:type="spellEnd"/>
      <w:r>
        <w:t>₄</w:t>
      </w:r>
      <w:r>
        <w:rPr>
          <w:rFonts w:ascii="Cambria Math" w:hAnsi="Cambria Math" w:cs="Cambria Math"/>
        </w:rPr>
        <w:t>⁻</w:t>
      </w:r>
      <w:r>
        <w:t xml:space="preserve">) or more persistent pairing (for </w:t>
      </w:r>
      <w:proofErr w:type="spellStart"/>
      <w:r>
        <w:t>OTf</w:t>
      </w:r>
      <w:proofErr w:type="spellEnd"/>
      <w:r>
        <w:rPr>
          <w:rFonts w:ascii="Cambria Math" w:hAnsi="Cambria Math" w:cs="Cambria Math"/>
        </w:rPr>
        <w:t>⁻</w:t>
      </w:r>
      <w:r>
        <w:t>), both of which hinder dynamic ion exchange compared to PF₆</w:t>
      </w:r>
      <w:r>
        <w:rPr>
          <w:rFonts w:ascii="Cambria Math" w:hAnsi="Cambria Math" w:cs="Cambria Math"/>
        </w:rPr>
        <w:t>⁻ (Figure 6, cluster lifetimes)</w:t>
      </w:r>
      <w:r>
        <w:t>.</w:t>
      </w:r>
    </w:p>
    <w:p w14:paraId="6293B379" w14:textId="77777777" w:rsidR="000214DC" w:rsidRDefault="000214DC" w:rsidP="000214DC"/>
    <w:p w14:paraId="575901D2" w14:textId="77777777" w:rsidR="000214DC" w:rsidRDefault="000214DC" w:rsidP="000214DC"/>
    <w:p w14:paraId="0CA7BF77" w14:textId="77777777" w:rsidR="000214DC" w:rsidRPr="000214DC" w:rsidRDefault="000214DC" w:rsidP="000214DC">
      <w:pPr>
        <w:rPr>
          <w:b/>
          <w:bCs/>
        </w:rPr>
      </w:pPr>
      <w:r w:rsidRPr="000214DC">
        <w:rPr>
          <w:b/>
          <w:bCs/>
        </w:rPr>
        <w:t>Why PF₆</w:t>
      </w:r>
      <w:r w:rsidRPr="000214DC">
        <w:rPr>
          <w:rFonts w:ascii="Cambria Math" w:hAnsi="Cambria Math" w:cs="Cambria Math"/>
          <w:b/>
          <w:bCs/>
        </w:rPr>
        <w:t>⁻</w:t>
      </w:r>
      <w:r w:rsidRPr="000214DC">
        <w:rPr>
          <w:b/>
          <w:bCs/>
        </w:rPr>
        <w:t xml:space="preserve"> Shows Stronger TBA</w:t>
      </w:r>
      <w:r w:rsidRPr="000214DC">
        <w:rPr>
          <w:rFonts w:ascii="Cambria Math" w:hAnsi="Cambria Math" w:cs="Cambria Math"/>
          <w:b/>
          <w:bCs/>
        </w:rPr>
        <w:t>⁺</w:t>
      </w:r>
      <w:r w:rsidRPr="000214DC">
        <w:rPr>
          <w:b/>
          <w:bCs/>
        </w:rPr>
        <w:t xml:space="preserve"> Coordination Despite Solvent Shell</w:t>
      </w:r>
    </w:p>
    <w:p w14:paraId="1A68FA78" w14:textId="102C4D0E" w:rsidR="000214DC" w:rsidRDefault="000214DC" w:rsidP="000214DC">
      <w:r>
        <w:t>Optimal Balance: The strong TBA</w:t>
      </w:r>
      <w:r>
        <w:rPr>
          <w:rFonts w:ascii="Cambria Math" w:hAnsi="Cambria Math" w:cs="Cambria Math"/>
        </w:rPr>
        <w:t>⁺</w:t>
      </w:r>
      <w:r>
        <w:t>-PF₆</w:t>
      </w:r>
      <w:r>
        <w:rPr>
          <w:rFonts w:ascii="Cambria Math" w:hAnsi="Cambria Math" w:cs="Cambria Math"/>
        </w:rPr>
        <w:t>⁻</w:t>
      </w:r>
      <w:r>
        <w:t xml:space="preserve"> RDF peak (Figure 1) reflects a high frequency of CIP formation, facilitated by the stabilizing effect of the EC solvent shell. The </w:t>
      </w:r>
      <w:r>
        <w:t>first</w:t>
      </w:r>
      <w:r>
        <w:t xml:space="preserve"> peak in the PF₆</w:t>
      </w:r>
      <w:r>
        <w:rPr>
          <w:rFonts w:ascii="Cambria Math" w:hAnsi="Cambria Math" w:cs="Cambria Math"/>
        </w:rPr>
        <w:t>⁻</w:t>
      </w:r>
      <w:r>
        <w:t>-EC RDF (Figure 2) indicates that EC molecules form a structured network around PF₆</w:t>
      </w:r>
      <w:r>
        <w:rPr>
          <w:rFonts w:ascii="Cambria Math" w:hAnsi="Cambria Math" w:cs="Cambria Math"/>
        </w:rPr>
        <w:t>⁻</w:t>
      </w:r>
      <w:r>
        <w:t>, which reduces the energy barrier for TBA</w:t>
      </w:r>
      <w:r>
        <w:rPr>
          <w:rFonts w:ascii="Cambria Math" w:hAnsi="Cambria Math" w:cs="Cambria Math"/>
        </w:rPr>
        <w:t>⁺</w:t>
      </w:r>
      <w:r>
        <w:t xml:space="preserve"> to approach and form pairs without becoming permanently trapped.</w:t>
      </w:r>
    </w:p>
    <w:p w14:paraId="485D96F3" w14:textId="77777777" w:rsidR="000214DC" w:rsidRDefault="000214DC" w:rsidP="000214DC"/>
    <w:p w14:paraId="4974BB73" w14:textId="77777777" w:rsidR="000214DC" w:rsidRDefault="000214DC" w:rsidP="000214DC">
      <w:r>
        <w:t xml:space="preserve">Contrast with </w:t>
      </w:r>
      <w:proofErr w:type="spellStart"/>
      <w:r>
        <w:t>ClO</w:t>
      </w:r>
      <w:proofErr w:type="spellEnd"/>
      <w:r>
        <w:t>₄</w:t>
      </w:r>
      <w:r>
        <w:rPr>
          <w:rFonts w:ascii="Cambria Math" w:hAnsi="Cambria Math" w:cs="Cambria Math"/>
        </w:rPr>
        <w:t>⁻</w:t>
      </w:r>
      <w:r>
        <w:t xml:space="preserve">: </w:t>
      </w:r>
      <w:proofErr w:type="spellStart"/>
      <w:r>
        <w:t>ClO</w:t>
      </w:r>
      <w:proofErr w:type="spellEnd"/>
      <w:r>
        <w:t>₄</w:t>
      </w:r>
      <w:r>
        <w:rPr>
          <w:rFonts w:ascii="Cambria Math" w:hAnsi="Cambria Math" w:cs="Cambria Math"/>
        </w:rPr>
        <w:t>⁻</w:t>
      </w:r>
      <w:r>
        <w:t>’s weaker solvent shell (less defined second peak in Figure 2) means less dielectric screening, so despite the strong Coulombic attraction, fewer stable CIPs form (lower RDF peak in Figure 1). This results in more solvent-separated ion pairs (SSIPs), which are less effective for maintaining charge neutrality during redox processes.</w:t>
      </w:r>
    </w:p>
    <w:p w14:paraId="1E47F615" w14:textId="77777777" w:rsidR="000214DC" w:rsidRDefault="000214DC" w:rsidP="000214DC">
      <w:r>
        <w:t xml:space="preserve">Contrast with </w:t>
      </w:r>
      <w:proofErr w:type="spellStart"/>
      <w:r>
        <w:t>OTf</w:t>
      </w:r>
      <w:proofErr w:type="spellEnd"/>
      <w:r>
        <w:rPr>
          <w:rFonts w:ascii="Cambria Math" w:hAnsi="Cambria Math" w:cs="Cambria Math"/>
        </w:rPr>
        <w:t>⁻</w:t>
      </w:r>
      <w:r>
        <w:t xml:space="preserve">: </w:t>
      </w:r>
      <w:proofErr w:type="spellStart"/>
      <w:r>
        <w:t>OTf</w:t>
      </w:r>
      <w:proofErr w:type="spellEnd"/>
      <w:r>
        <w:rPr>
          <w:rFonts w:ascii="Cambria Math" w:hAnsi="Cambria Math" w:cs="Cambria Math"/>
        </w:rPr>
        <w:t>⁻</w:t>
      </w:r>
      <w:r>
        <w:t xml:space="preserve"> shows intermediate behavior, with a moderate solvent shell and TBA</w:t>
      </w:r>
      <w:r>
        <w:rPr>
          <w:rFonts w:ascii="Cambria Math" w:hAnsi="Cambria Math" w:cs="Cambria Math"/>
        </w:rPr>
        <w:t>⁺</w:t>
      </w:r>
      <w:r>
        <w:t xml:space="preserve"> coordination peak, leading to ion pairs that are less dynamic than PF₆</w:t>
      </w:r>
      <w:r>
        <w:rPr>
          <w:rFonts w:ascii="Cambria Math" w:hAnsi="Cambria Math" w:cs="Cambria Math"/>
        </w:rPr>
        <w:t>⁻</w:t>
      </w:r>
      <w:r>
        <w:t xml:space="preserve"> but more stable than </w:t>
      </w:r>
      <w:proofErr w:type="spellStart"/>
      <w:r>
        <w:t>ClO</w:t>
      </w:r>
      <w:proofErr w:type="spellEnd"/>
      <w:r>
        <w:t>₄</w:t>
      </w:r>
      <w:r>
        <w:rPr>
          <w:rFonts w:ascii="Cambria Math" w:hAnsi="Cambria Math" w:cs="Cambria Math"/>
        </w:rPr>
        <w:t>⁻</w:t>
      </w:r>
      <w:r>
        <w:t>.</w:t>
      </w:r>
    </w:p>
    <w:p w14:paraId="49B84C29" w14:textId="77777777" w:rsidR="000214DC" w:rsidRDefault="000214DC" w:rsidP="000214DC"/>
    <w:p w14:paraId="3E4E9424" w14:textId="77777777" w:rsidR="000214DC" w:rsidRPr="000214DC" w:rsidRDefault="000214DC" w:rsidP="000214DC">
      <w:pPr>
        <w:rPr>
          <w:b/>
          <w:bCs/>
        </w:rPr>
      </w:pPr>
      <w:r w:rsidRPr="000214DC">
        <w:rPr>
          <w:b/>
          <w:bCs/>
        </w:rPr>
        <w:t>Impact on Battery Performance</w:t>
      </w:r>
    </w:p>
    <w:p w14:paraId="6795FB59" w14:textId="77777777" w:rsidR="000214DC" w:rsidRDefault="000214DC" w:rsidP="000214DC"/>
    <w:p w14:paraId="7FD8701A" w14:textId="77777777" w:rsidR="000214DC" w:rsidRDefault="000214DC" w:rsidP="000214DC">
      <w:r>
        <w:t>PF₆</w:t>
      </w:r>
      <w:r>
        <w:rPr>
          <w:rFonts w:ascii="Cambria Math" w:hAnsi="Cambria Math" w:cs="Cambria Math"/>
        </w:rPr>
        <w:t>⁻</w:t>
      </w:r>
      <w:r>
        <w:t>’s Advantage: The combination of strong, yet reversible, TBA</w:t>
      </w:r>
      <w:r>
        <w:rPr>
          <w:rFonts w:ascii="Cambria Math" w:hAnsi="Cambria Math" w:cs="Cambria Math"/>
        </w:rPr>
        <w:t>⁺</w:t>
      </w:r>
      <w:r>
        <w:t>-PF₆</w:t>
      </w:r>
      <w:r>
        <w:rPr>
          <w:rFonts w:ascii="Cambria Math" w:hAnsi="Cambria Math" w:cs="Cambria Math"/>
        </w:rPr>
        <w:t>⁻</w:t>
      </w:r>
      <w:r>
        <w:t xml:space="preserve"> pairing (due to Coulombic attraction and optimal solvent screening) ensures a steady supply of mobile ions for charge compensation during electron hopping in your PVMPT </w:t>
      </w:r>
      <w:proofErr w:type="gramStart"/>
      <w:r>
        <w:t>system .</w:t>
      </w:r>
      <w:proofErr w:type="gramEnd"/>
      <w:r>
        <w:t xml:space="preserve"> This dynamic exchange minimizes concentration polarization and enhances ionic conductivity, directly contributing to superior battery performance.</w:t>
      </w:r>
    </w:p>
    <w:p w14:paraId="2D518F6E" w14:textId="77777777" w:rsidR="000214DC" w:rsidRDefault="000214DC" w:rsidP="000214DC">
      <w:proofErr w:type="spellStart"/>
      <w:r>
        <w:t>ClO</w:t>
      </w:r>
      <w:proofErr w:type="spellEnd"/>
      <w:r>
        <w:t>₄</w:t>
      </w:r>
      <w:r>
        <w:rPr>
          <w:rFonts w:ascii="Cambria Math" w:hAnsi="Cambria Math" w:cs="Cambria Math"/>
        </w:rPr>
        <w:t>⁻</w:t>
      </w:r>
      <w:r>
        <w:t>’s Limitation: Weaker ion pairing leads to inefficient charge neutralization, increasing polarization and reducing performance, even at higher swelling (20%).</w:t>
      </w:r>
    </w:p>
    <w:p w14:paraId="2CF83DB6" w14:textId="77777777" w:rsidR="000214DC" w:rsidRDefault="000214DC" w:rsidP="000214DC">
      <w:proofErr w:type="spellStart"/>
      <w:r>
        <w:t>OTf</w:t>
      </w:r>
      <w:proofErr w:type="spellEnd"/>
      <w:r>
        <w:rPr>
          <w:rFonts w:ascii="Cambria Math" w:hAnsi="Cambria Math" w:cs="Cambria Math"/>
        </w:rPr>
        <w:t>⁻</w:t>
      </w:r>
      <w:r>
        <w:t>’s Intermediate Behavior: Moderate pairing strength results in performance between PF₆</w:t>
      </w:r>
      <w:r>
        <w:rPr>
          <w:rFonts w:ascii="Cambria Math" w:hAnsi="Cambria Math" w:cs="Cambria Math"/>
        </w:rPr>
        <w:t>⁻</w:t>
      </w:r>
      <w:r>
        <w:t xml:space="preserve"> and </w:t>
      </w:r>
      <w:proofErr w:type="spellStart"/>
      <w:r>
        <w:t>ClO</w:t>
      </w:r>
      <w:proofErr w:type="spellEnd"/>
      <w:r>
        <w:t>₄</w:t>
      </w:r>
      <w:proofErr w:type="gramStart"/>
      <w:r>
        <w:rPr>
          <w:rFonts w:ascii="Cambria Math" w:hAnsi="Cambria Math" w:cs="Cambria Math"/>
        </w:rPr>
        <w:t>⁻</w:t>
      </w:r>
      <w:r>
        <w:t>, but</w:t>
      </w:r>
      <w:proofErr w:type="gramEnd"/>
      <w:r>
        <w:t xml:space="preserve"> lacks the optimal dynamics of PF₆</w:t>
      </w:r>
      <w:r>
        <w:rPr>
          <w:rFonts w:ascii="Cambria Math" w:hAnsi="Cambria Math" w:cs="Cambria Math"/>
        </w:rPr>
        <w:t>⁻</w:t>
      </w:r>
      <w:r>
        <w:t>.</w:t>
      </w:r>
    </w:p>
    <w:p w14:paraId="4A644549" w14:textId="77777777" w:rsidR="000214DC" w:rsidRDefault="000214DC" w:rsidP="000214DC"/>
    <w:p w14:paraId="03C2D704" w14:textId="77777777" w:rsidR="000214DC" w:rsidRPr="000214DC" w:rsidRDefault="000214DC" w:rsidP="000214DC">
      <w:pPr>
        <w:rPr>
          <w:b/>
          <w:bCs/>
        </w:rPr>
      </w:pPr>
      <w:r w:rsidRPr="000214DC">
        <w:rPr>
          <w:b/>
          <w:bCs/>
        </w:rPr>
        <w:t>Conclusion</w:t>
      </w:r>
    </w:p>
    <w:p w14:paraId="64BF7198" w14:textId="77777777" w:rsidR="000214DC" w:rsidRDefault="000214DC" w:rsidP="000214DC">
      <w:r>
        <w:t>TBA</w:t>
      </w:r>
      <w:r>
        <w:rPr>
          <w:rFonts w:ascii="Cambria Math" w:hAnsi="Cambria Math" w:cs="Cambria Math"/>
        </w:rPr>
        <w:t>⁺</w:t>
      </w:r>
      <w:r>
        <w:t xml:space="preserve"> and anions like PF₆</w:t>
      </w:r>
      <w:r>
        <w:rPr>
          <w:rFonts w:ascii="Cambria Math" w:hAnsi="Cambria Math" w:cs="Cambria Math"/>
        </w:rPr>
        <w:t>⁻</w:t>
      </w:r>
      <w:r>
        <w:t xml:space="preserve"> experience Coulombic attraction, not repulsion, due to their opposite charges. PF₆</w:t>
      </w:r>
      <w:r>
        <w:rPr>
          <w:rFonts w:ascii="Cambria Math" w:hAnsi="Cambria Math" w:cs="Cambria Math"/>
        </w:rPr>
        <w:t>⁻</w:t>
      </w:r>
      <w:r>
        <w:t>’s strong TBA</w:t>
      </w:r>
      <w:r>
        <w:rPr>
          <w:rFonts w:ascii="Cambria Math" w:hAnsi="Cambria Math" w:cs="Cambria Math"/>
        </w:rPr>
        <w:t>⁺</w:t>
      </w:r>
      <w:r>
        <w:t xml:space="preserve"> coordination peak in the RDF is enhanced by its structured EC solvent shell, which screens the attraction just enough to make ion pairing dynamic and reversible. This balance is key to PF₆</w:t>
      </w:r>
      <w:r>
        <w:rPr>
          <w:rFonts w:ascii="Cambria Math" w:hAnsi="Cambria Math" w:cs="Cambria Math"/>
        </w:rPr>
        <w:t>⁻</w:t>
      </w:r>
      <w:r>
        <w:t xml:space="preserve">’s superior battery performance, as it supports efficient ion transport and charge compensation, unlike the less optimal coordination environments of </w:t>
      </w:r>
      <w:proofErr w:type="spellStart"/>
      <w:r>
        <w:t>ClO</w:t>
      </w:r>
      <w:proofErr w:type="spellEnd"/>
      <w:r>
        <w:t>₄</w:t>
      </w:r>
      <w:r>
        <w:rPr>
          <w:rFonts w:ascii="Cambria Math" w:hAnsi="Cambria Math" w:cs="Cambria Math"/>
        </w:rPr>
        <w:t>⁻</w:t>
      </w:r>
      <w:r>
        <w:t xml:space="preserve"> and </w:t>
      </w:r>
      <w:proofErr w:type="spellStart"/>
      <w:r>
        <w:t>OTf</w:t>
      </w:r>
      <w:proofErr w:type="spellEnd"/>
      <w:r>
        <w:rPr>
          <w:rFonts w:ascii="Cambria Math" w:hAnsi="Cambria Math" w:cs="Cambria Math"/>
        </w:rPr>
        <w:t>⁻</w:t>
      </w:r>
      <w:r>
        <w:t xml:space="preserve">. I apologize again for the earlier </w:t>
      </w:r>
      <w:r>
        <w:lastRenderedPageBreak/>
        <w:t>misstatement, and I hope this clarifies the relationship between solvent structuring and ion pairing in your system.</w:t>
      </w:r>
    </w:p>
    <w:p w14:paraId="1F75B674" w14:textId="77777777" w:rsidR="000214DC" w:rsidRDefault="000214DC" w:rsidP="000214DC"/>
    <w:p w14:paraId="6B039762" w14:textId="77777777" w:rsidR="000214DC" w:rsidRDefault="000214DC" w:rsidP="000214DC"/>
    <w:p w14:paraId="64785E7B" w14:textId="77777777" w:rsidR="000214DC" w:rsidRDefault="000214DC" w:rsidP="000214DC"/>
    <w:p w14:paraId="5AB8E68D" w14:textId="77777777" w:rsidR="000214DC" w:rsidRDefault="000214DC"/>
    <w:p w14:paraId="745AFA80" w14:textId="3EC651B7" w:rsidR="000214DC" w:rsidRDefault="000214DC">
      <w:r>
        <w:rPr>
          <w:noProof/>
        </w:rPr>
        <w:drawing>
          <wp:inline distT="0" distB="0" distL="0" distR="0" wp14:anchorId="5939B44B" wp14:editId="5A577F07">
            <wp:extent cx="3781586" cy="2483485"/>
            <wp:effectExtent l="0" t="0" r="3175" b="5715"/>
            <wp:docPr id="154660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049" name="Picture 1546604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22463" cy="2510330"/>
                    </a:xfrm>
                    <a:prstGeom prst="rect">
                      <a:avLst/>
                    </a:prstGeom>
                  </pic:spPr>
                </pic:pic>
              </a:graphicData>
            </a:graphic>
          </wp:inline>
        </w:drawing>
      </w:r>
    </w:p>
    <w:p w14:paraId="714540D3" w14:textId="24D5FE99" w:rsidR="000214DC" w:rsidRDefault="000214DC" w:rsidP="000214DC">
      <w:r>
        <w:t>Anion-E</w:t>
      </w:r>
      <w:r>
        <w:t>M</w:t>
      </w:r>
      <w:r>
        <w:t>C RDF.</w:t>
      </w:r>
    </w:p>
    <w:p w14:paraId="2F854D1B" w14:textId="77777777" w:rsidR="000214DC" w:rsidRDefault="000214DC" w:rsidP="000214DC"/>
    <w:p w14:paraId="6F1FEE7D" w14:textId="77777777" w:rsidR="000214DC" w:rsidRDefault="000214DC" w:rsidP="000214DC"/>
    <w:p w14:paraId="0D1329CB" w14:textId="77777777" w:rsidR="000214DC" w:rsidRDefault="000214DC" w:rsidP="000214DC"/>
    <w:p w14:paraId="606D7318" w14:textId="77777777" w:rsidR="000214DC" w:rsidRDefault="000214DC" w:rsidP="000214DC"/>
    <w:p w14:paraId="33454475" w14:textId="77777777" w:rsidR="000214DC" w:rsidRDefault="000214DC" w:rsidP="000214DC"/>
    <w:p w14:paraId="663F266E" w14:textId="02365C58" w:rsidR="000214DC" w:rsidRDefault="000214DC">
      <w:r>
        <w:rPr>
          <w:noProof/>
        </w:rPr>
        <w:drawing>
          <wp:inline distT="0" distB="0" distL="0" distR="0" wp14:anchorId="7A81574F" wp14:editId="4320BF4B">
            <wp:extent cx="3814378" cy="2432481"/>
            <wp:effectExtent l="0" t="0" r="0" b="6350"/>
            <wp:docPr id="2085804980" name="Picture 7" descr="A graph of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04980" name="Picture 7" descr="A graph of a number of line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50921" cy="2455785"/>
                    </a:xfrm>
                    <a:prstGeom prst="rect">
                      <a:avLst/>
                    </a:prstGeom>
                  </pic:spPr>
                </pic:pic>
              </a:graphicData>
            </a:graphic>
          </wp:inline>
        </w:drawing>
      </w:r>
    </w:p>
    <w:p w14:paraId="3FE111D8" w14:textId="2240A730" w:rsidR="000214DC" w:rsidRDefault="000214DC">
      <w:r w:rsidRPr="000214DC">
        <w:rPr>
          <w:b/>
          <w:bCs/>
        </w:rPr>
        <w:t xml:space="preserve">Figure </w:t>
      </w:r>
      <w:r>
        <w:rPr>
          <w:b/>
          <w:bCs/>
        </w:rPr>
        <w:t>5</w:t>
      </w:r>
      <w:r w:rsidRPr="000214DC">
        <w:rPr>
          <w:b/>
          <w:bCs/>
        </w:rPr>
        <w:t>. Free volume as a function of probe radius for each anion system.</w:t>
      </w:r>
      <w:r>
        <w:t xml:space="preserve"> </w:t>
      </w:r>
      <w:r w:rsidRPr="000214DC">
        <w:t>Free volume analysis for PF₆</w:t>
      </w:r>
      <w:r w:rsidRPr="000214DC">
        <w:rPr>
          <w:rFonts w:ascii="Cambria Math" w:hAnsi="Cambria Math" w:cs="Cambria Math"/>
        </w:rPr>
        <w:t>⁻</w:t>
      </w:r>
      <w:r w:rsidRPr="000214DC">
        <w:t xml:space="preserve"> (10% swelling), </w:t>
      </w:r>
      <w:proofErr w:type="spellStart"/>
      <w:r w:rsidRPr="000214DC">
        <w:t>OTf</w:t>
      </w:r>
      <w:proofErr w:type="spellEnd"/>
      <w:r w:rsidRPr="000214DC">
        <w:rPr>
          <w:rFonts w:ascii="Cambria Math" w:hAnsi="Cambria Math" w:cs="Cambria Math"/>
        </w:rPr>
        <w:t>⁻</w:t>
      </w:r>
      <w:r w:rsidRPr="000214DC">
        <w:t xml:space="preserve"> (10% swelling), and </w:t>
      </w:r>
      <w:proofErr w:type="spellStart"/>
      <w:r w:rsidRPr="000214DC">
        <w:t>ClO</w:t>
      </w:r>
      <w:proofErr w:type="spellEnd"/>
      <w:r w:rsidRPr="000214DC">
        <w:t>₄</w:t>
      </w:r>
      <w:r w:rsidRPr="000214DC">
        <w:rPr>
          <w:rFonts w:ascii="Cambria Math" w:hAnsi="Cambria Math" w:cs="Cambria Math"/>
        </w:rPr>
        <w:t>⁻</w:t>
      </w:r>
      <w:r w:rsidRPr="000214DC">
        <w:t xml:space="preserve"> (20% swelling) using probe radii from 0.14</w:t>
      </w:r>
      <w:r>
        <w:t>0</w:t>
      </w:r>
      <w:r w:rsidRPr="000214DC">
        <w:t xml:space="preserve"> nm to the </w:t>
      </w:r>
      <w:r>
        <w:t>anion</w:t>
      </w:r>
      <w:r w:rsidRPr="000214DC">
        <w:t xml:space="preserve"> size</w:t>
      </w:r>
      <w:r>
        <w:t xml:space="preserve"> obtained from the radius of a sphere with the anion volume reported from quantum-chemical calculations</w:t>
      </w:r>
      <w:r w:rsidRPr="000214DC">
        <w:t>.</w:t>
      </w:r>
    </w:p>
    <w:p w14:paraId="0464E367" w14:textId="77777777" w:rsidR="000214DC" w:rsidRDefault="000214DC"/>
    <w:p w14:paraId="6C6641B1" w14:textId="77777777" w:rsidR="000214DC" w:rsidRDefault="000214DC"/>
    <w:p w14:paraId="2EF731F2" w14:textId="77777777" w:rsidR="000214DC" w:rsidRDefault="000214DC"/>
    <w:p w14:paraId="53B57C78" w14:textId="77777777" w:rsidR="000214DC" w:rsidRDefault="000214DC" w:rsidP="000214DC">
      <w:r>
        <w:t>Optimal Free Volume Architecture</w:t>
      </w:r>
    </w:p>
    <w:p w14:paraId="7474E7CC" w14:textId="77777777" w:rsidR="000214DC" w:rsidRDefault="000214DC" w:rsidP="000214DC">
      <w:r>
        <w:t>Free Volume Analysis (Figure 5) reveals PF₆</w:t>
      </w:r>
      <w:r>
        <w:rPr>
          <w:rFonts w:ascii="Cambria Math" w:hAnsi="Cambria Math" w:cs="Cambria Math"/>
        </w:rPr>
        <w:t>⁻</w:t>
      </w:r>
      <w:r>
        <w:t>’s critical advantage:</w:t>
      </w:r>
    </w:p>
    <w:p w14:paraId="43ED8601" w14:textId="77777777" w:rsidR="000214DC" w:rsidRDefault="000214DC" w:rsidP="000214DC">
      <w:r>
        <w:tab/>
        <w:t>•</w:t>
      </w:r>
      <w:r>
        <w:tab/>
        <w:t>PF₆</w:t>
      </w:r>
      <w:r>
        <w:rPr>
          <w:rFonts w:ascii="Cambria Math" w:hAnsi="Cambria Math" w:cs="Cambria Math"/>
        </w:rPr>
        <w:t>⁻</w:t>
      </w:r>
      <w:r>
        <w:t xml:space="preserve"> (10% swelling): Consistently highest free volume across all probe radii</w:t>
      </w:r>
    </w:p>
    <w:p w14:paraId="0A3AA8D0" w14:textId="77777777" w:rsidR="000214DC" w:rsidRDefault="000214DC" w:rsidP="000214DC">
      <w:r>
        <w:tab/>
        <w:t>•</w:t>
      </w:r>
      <w:r>
        <w:tab/>
      </w:r>
      <w:proofErr w:type="spellStart"/>
      <w:r>
        <w:t>ClO</w:t>
      </w:r>
      <w:proofErr w:type="spellEnd"/>
      <w:r>
        <w:t>₄</w:t>
      </w:r>
      <w:r>
        <w:rPr>
          <w:rFonts w:ascii="Cambria Math" w:hAnsi="Cambria Math" w:cs="Cambria Math"/>
        </w:rPr>
        <w:t>⁻</w:t>
      </w:r>
      <w:r>
        <w:t xml:space="preserve"> (20% swelling): Lowest free volume despite twice the swelling</w:t>
      </w:r>
    </w:p>
    <w:p w14:paraId="311C679E" w14:textId="076ADBE1" w:rsidR="000214DC" w:rsidRDefault="000214DC" w:rsidP="000214DC">
      <w:r>
        <w:tab/>
        <w:t>•</w:t>
      </w:r>
      <w:r>
        <w:tab/>
      </w:r>
      <w:proofErr w:type="spellStart"/>
      <w:r>
        <w:t>OTf</w:t>
      </w:r>
      <w:proofErr w:type="spellEnd"/>
      <w:r>
        <w:rPr>
          <w:rFonts w:ascii="Cambria Math" w:hAnsi="Cambria Math" w:cs="Cambria Math"/>
        </w:rPr>
        <w:t>⁻</w:t>
      </w:r>
      <w:r>
        <w:t xml:space="preserve"> (10% swelling): Intermediate values</w:t>
      </w:r>
    </w:p>
    <w:p w14:paraId="7B405EE9" w14:textId="77777777" w:rsidR="000214DC" w:rsidRDefault="000214DC" w:rsidP="000214DC"/>
    <w:p w14:paraId="02168B0E" w14:textId="2194F1E6" w:rsidR="000214DC" w:rsidRPr="000214DC" w:rsidRDefault="000214DC" w:rsidP="000214DC">
      <w:pPr>
        <w:rPr>
          <w:b/>
          <w:bCs/>
        </w:rPr>
      </w:pPr>
      <w:r w:rsidRPr="000214DC">
        <w:rPr>
          <w:b/>
          <w:bCs/>
        </w:rPr>
        <w:t>Mechanistic Explanation for PF₆</w:t>
      </w:r>
      <w:r w:rsidRPr="000214DC">
        <w:rPr>
          <w:rFonts w:ascii="Cambria Math" w:hAnsi="Cambria Math" w:cs="Cambria Math"/>
          <w:b/>
          <w:bCs/>
        </w:rPr>
        <w:t>⁻</w:t>
      </w:r>
      <w:r w:rsidRPr="000214DC">
        <w:rPr>
          <w:b/>
          <w:bCs/>
        </w:rPr>
        <w:t>’s Superiority</w:t>
      </w:r>
    </w:p>
    <w:p w14:paraId="12F95379" w14:textId="124C1C09" w:rsidR="000214DC" w:rsidRPr="000214DC" w:rsidRDefault="000214DC" w:rsidP="000214DC">
      <w:pPr>
        <w:rPr>
          <w:u w:val="single"/>
        </w:rPr>
      </w:pPr>
      <w:r w:rsidRPr="000214DC">
        <w:rPr>
          <w:u w:val="single"/>
        </w:rPr>
        <w:t>Size-Dependent Coordination Optimization</w:t>
      </w:r>
    </w:p>
    <w:p w14:paraId="0203F40B" w14:textId="77777777" w:rsidR="000214DC" w:rsidRDefault="000214DC" w:rsidP="000214DC">
      <w:r>
        <w:t>Your quantum-calculated anion sizes reveal the key:</w:t>
      </w:r>
    </w:p>
    <w:p w14:paraId="6CB60E7A" w14:textId="77777777" w:rsidR="000214DC" w:rsidRDefault="000214DC" w:rsidP="000214DC">
      <w:r>
        <w:tab/>
        <w:t>•</w:t>
      </w:r>
      <w:r>
        <w:tab/>
      </w:r>
      <w:proofErr w:type="spellStart"/>
      <w:r>
        <w:t>ClO</w:t>
      </w:r>
      <w:proofErr w:type="spellEnd"/>
      <w:r>
        <w:t>₄</w:t>
      </w:r>
      <w:r>
        <w:rPr>
          <w:rFonts w:ascii="Cambria Math" w:hAnsi="Cambria Math" w:cs="Cambria Math"/>
        </w:rPr>
        <w:t>⁻</w:t>
      </w:r>
      <w:r>
        <w:t xml:space="preserve"> (0.235 nm): Too small → forms tight, persistent clusters</w:t>
      </w:r>
    </w:p>
    <w:p w14:paraId="1F565F47" w14:textId="77777777" w:rsidR="000214DC" w:rsidRDefault="000214DC" w:rsidP="000214DC">
      <w:r>
        <w:tab/>
        <w:t>•</w:t>
      </w:r>
      <w:r>
        <w:tab/>
      </w:r>
      <w:proofErr w:type="spellStart"/>
      <w:r>
        <w:t>OTf</w:t>
      </w:r>
      <w:proofErr w:type="spellEnd"/>
      <w:r>
        <w:rPr>
          <w:rFonts w:ascii="Cambria Math" w:hAnsi="Cambria Math" w:cs="Cambria Math"/>
        </w:rPr>
        <w:t>⁻</w:t>
      </w:r>
      <w:r>
        <w:t xml:space="preserve"> (0.275 nm): Intermediate size → moderate clustering</w:t>
      </w:r>
    </w:p>
    <w:p w14:paraId="4F91E210" w14:textId="77777777" w:rsidR="000214DC" w:rsidRDefault="000214DC" w:rsidP="000214DC">
      <w:r>
        <w:tab/>
        <w:t>•</w:t>
      </w:r>
      <w:r>
        <w:tab/>
        <w:t>PF₆</w:t>
      </w:r>
      <w:r>
        <w:rPr>
          <w:rFonts w:ascii="Cambria Math" w:hAnsi="Cambria Math" w:cs="Cambria Math"/>
        </w:rPr>
        <w:t>⁻</w:t>
      </w:r>
      <w:r>
        <w:t xml:space="preserve"> (0.259 nm): “Goldilocks” size → optimal dynamic coordination</w:t>
      </w:r>
    </w:p>
    <w:p w14:paraId="2A9A4D4A" w14:textId="77777777" w:rsidR="000214DC" w:rsidRDefault="000214DC" w:rsidP="000214DC">
      <w:r>
        <w:t>PF₆</w:t>
      </w:r>
      <w:r>
        <w:rPr>
          <w:rFonts w:ascii="Cambria Math" w:hAnsi="Cambria Math" w:cs="Cambria Math"/>
        </w:rPr>
        <w:t>⁻</w:t>
      </w:r>
      <w:r>
        <w:t>’s size enables strong but reversible coordination, creating structured pathways without permanent blockages.</w:t>
      </w:r>
    </w:p>
    <w:p w14:paraId="56F42A6B" w14:textId="77777777" w:rsidR="000214DC" w:rsidRDefault="000214DC" w:rsidP="000214DC"/>
    <w:p w14:paraId="7C93E2AD" w14:textId="7CCDF778" w:rsidR="000214DC" w:rsidRPr="000214DC" w:rsidRDefault="000214DC" w:rsidP="000214DC">
      <w:pPr>
        <w:rPr>
          <w:u w:val="single"/>
        </w:rPr>
      </w:pPr>
      <w:r w:rsidRPr="000214DC">
        <w:rPr>
          <w:u w:val="single"/>
        </w:rPr>
        <w:t>Free Volume Enhancement Mechanism</w:t>
      </w:r>
    </w:p>
    <w:p w14:paraId="506BFC09" w14:textId="77777777" w:rsidR="000214DC" w:rsidRDefault="000214DC" w:rsidP="000214DC">
      <w:r>
        <w:t>Despite lower swelling, PF₆</w:t>
      </w:r>
      <w:r>
        <w:rPr>
          <w:rFonts w:ascii="Cambria Math" w:hAnsi="Cambria Math" w:cs="Cambria Math"/>
        </w:rPr>
        <w:t>⁻</w:t>
      </w:r>
      <w:r>
        <w:t xml:space="preserve"> achieves superior free volume through:</w:t>
      </w:r>
    </w:p>
    <w:p w14:paraId="141B5390" w14:textId="77777777" w:rsidR="000214DC" w:rsidRDefault="000214DC" w:rsidP="000214DC">
      <w:pPr>
        <w:rPr>
          <w:i/>
          <w:iCs/>
        </w:rPr>
      </w:pPr>
    </w:p>
    <w:p w14:paraId="68378299" w14:textId="349A076B" w:rsidR="000214DC" w:rsidRDefault="000214DC" w:rsidP="000214DC">
      <w:r w:rsidRPr="000214DC">
        <w:rPr>
          <w:i/>
          <w:iCs/>
        </w:rPr>
        <w:t>Structured Solvent Coordination:</w:t>
      </w:r>
      <w:r>
        <w:t xml:space="preserve"> </w:t>
      </w:r>
    </w:p>
    <w:p w14:paraId="59B0C267" w14:textId="12C33BB7" w:rsidR="000214DC" w:rsidRDefault="000214DC" w:rsidP="000214DC">
      <w:r>
        <w:t xml:space="preserve">The high EC (Figure </w:t>
      </w:r>
      <w:r>
        <w:t>3</w:t>
      </w:r>
      <w:r>
        <w:t>) coordination intensities around PF₆</w:t>
      </w:r>
      <w:r>
        <w:rPr>
          <w:rFonts w:ascii="Cambria Math" w:hAnsi="Cambria Math" w:cs="Cambria Math"/>
        </w:rPr>
        <w:t>⁻</w:t>
      </w:r>
      <w:r>
        <w:t xml:space="preserve"> create extended solvation shells that:</w:t>
      </w:r>
    </w:p>
    <w:p w14:paraId="6D1EE127" w14:textId="77777777" w:rsidR="000214DC" w:rsidRDefault="000214DC" w:rsidP="000214DC">
      <w:r>
        <w:tab/>
        <w:t>•</w:t>
      </w:r>
      <w:r>
        <w:tab/>
        <w:t>Organize solvent molecules into transport-facilitating networks</w:t>
      </w:r>
    </w:p>
    <w:p w14:paraId="54B0790C" w14:textId="77777777" w:rsidR="000214DC" w:rsidRDefault="000214DC" w:rsidP="000214DC">
      <w:r>
        <w:tab/>
        <w:t>•</w:t>
      </w:r>
      <w:r>
        <w:tab/>
        <w:t>Prevent solvent clustering that would reduce available space</w:t>
      </w:r>
    </w:p>
    <w:p w14:paraId="667B2DF0" w14:textId="77777777" w:rsidR="000214DC" w:rsidRDefault="000214DC" w:rsidP="000214DC"/>
    <w:p w14:paraId="4D54FDF5" w14:textId="77777777" w:rsidR="000214DC" w:rsidRDefault="000214DC" w:rsidP="000214DC">
      <w:pPr>
        <w:jc w:val="both"/>
        <w:rPr>
          <w:i/>
          <w:iCs/>
        </w:rPr>
      </w:pPr>
      <w:r w:rsidRPr="000214DC">
        <w:rPr>
          <w:i/>
          <w:iCs/>
        </w:rPr>
        <w:t>Dynamic Packing Efficiency:</w:t>
      </w:r>
    </w:p>
    <w:p w14:paraId="3859D6B4" w14:textId="6892642C" w:rsidR="000214DC" w:rsidRDefault="000214DC" w:rsidP="000214DC">
      <w:pPr>
        <w:jc w:val="both"/>
      </w:pPr>
      <w:r w:rsidRPr="000214DC">
        <w:t>PF₆</w:t>
      </w:r>
      <w:r w:rsidRPr="000214DC">
        <w:rPr>
          <w:rFonts w:ascii="Cambria Math" w:hAnsi="Cambria Math" w:cs="Cambria Math"/>
        </w:rPr>
        <w:t>⁻</w:t>
      </w:r>
      <w:r w:rsidRPr="000214DC">
        <w:t>’s coordination behavior creates what the literature describes as “free volume mediated decoupling”</w:t>
      </w:r>
      <w:r>
        <w:t xml:space="preserve"> (</w:t>
      </w:r>
      <w:r w:rsidRPr="000214DC">
        <w:t>ACS Macro Lett. 2024, 13, 9, 1211–1217</w:t>
      </w:r>
      <w:r>
        <w:t>), i.e.,</w:t>
      </w:r>
      <w:r w:rsidRPr="000214DC">
        <w:t xml:space="preserve"> the anion maintains local structure while allowing global transport.</w:t>
      </w:r>
    </w:p>
    <w:p w14:paraId="2C577E95" w14:textId="77777777" w:rsidR="000214DC" w:rsidRDefault="000214DC" w:rsidP="000214DC">
      <w:pPr>
        <w:jc w:val="both"/>
      </w:pPr>
    </w:p>
    <w:p w14:paraId="3AC5B4D2" w14:textId="2EB66955" w:rsidR="000214DC" w:rsidRPr="000214DC" w:rsidRDefault="000214DC" w:rsidP="000214DC">
      <w:pPr>
        <w:jc w:val="both"/>
        <w:rPr>
          <w:b/>
          <w:bCs/>
        </w:rPr>
      </w:pPr>
      <w:r w:rsidRPr="000214DC">
        <w:rPr>
          <w:b/>
          <w:bCs/>
        </w:rPr>
        <w:t>Correlation with Experimental Performance</w:t>
      </w:r>
    </w:p>
    <w:p w14:paraId="49F013AA" w14:textId="77777777" w:rsidR="000214DC" w:rsidRDefault="000214DC" w:rsidP="000214DC">
      <w:pPr>
        <w:jc w:val="both"/>
      </w:pPr>
    </w:p>
    <w:p w14:paraId="2216FB2D" w14:textId="3F8C6C7A" w:rsidR="000214DC" w:rsidRDefault="000214DC" w:rsidP="000214DC">
      <w:pPr>
        <w:jc w:val="both"/>
      </w:pPr>
      <w:r>
        <w:t>Improved Capacity Retention: The continuous free volume pathways prevent the concentration polarization that leads to capacity fade</w:t>
      </w:r>
      <w:r>
        <w:t xml:space="preserve"> (</w:t>
      </w:r>
      <w:hyperlink r:id="rId15" w:tgtFrame="_blank" w:tooltip="Persistent link using digital object identifier" w:history="1">
        <w:r w:rsidRPr="000214DC">
          <w:rPr>
            <w:rStyle w:val="Hyperlink"/>
          </w:rPr>
          <w:t>https://doi.org/10.1016/j.electacta.2005.02.058</w:t>
        </w:r>
      </w:hyperlink>
      <w:r>
        <w:t>)</w:t>
      </w:r>
      <w:r>
        <w:t>.</w:t>
      </w:r>
    </w:p>
    <w:p w14:paraId="13375BB4" w14:textId="77777777" w:rsidR="000214DC" w:rsidRDefault="000214DC" w:rsidP="000214DC"/>
    <w:p w14:paraId="33E527C2" w14:textId="77777777" w:rsidR="000214DC" w:rsidRPr="000214DC" w:rsidRDefault="000214DC" w:rsidP="000214DC">
      <w:pPr>
        <w:rPr>
          <w:b/>
          <w:bCs/>
        </w:rPr>
      </w:pPr>
      <w:r w:rsidRPr="000214DC">
        <w:rPr>
          <w:b/>
          <w:bCs/>
        </w:rPr>
        <w:t>Critical Insight: Free Volume Quality vs. Quantity</w:t>
      </w:r>
    </w:p>
    <w:p w14:paraId="51CB12C7" w14:textId="77777777" w:rsidR="000214DC" w:rsidRDefault="000214DC" w:rsidP="000214DC">
      <w:r>
        <w:t>The data</w:t>
      </w:r>
      <w:r>
        <w:t xml:space="preserve"> reveals that free volume connectivity matters more than total amount. </w:t>
      </w:r>
    </w:p>
    <w:p w14:paraId="5A837F34" w14:textId="77777777" w:rsidR="000214DC" w:rsidRDefault="000214DC" w:rsidP="000214DC">
      <w:proofErr w:type="spellStart"/>
      <w:r>
        <w:t>ClO</w:t>
      </w:r>
      <w:proofErr w:type="spellEnd"/>
      <w:r>
        <w:t>₄</w:t>
      </w:r>
      <w:r>
        <w:rPr>
          <w:rFonts w:ascii="Cambria Math" w:hAnsi="Cambria Math" w:cs="Cambria Math"/>
        </w:rPr>
        <w:t>⁻</w:t>
      </w:r>
      <w:r>
        <w:t>’s low free volume despite 20% swelling indicates:</w:t>
      </w:r>
    </w:p>
    <w:p w14:paraId="02C04F7E" w14:textId="77777777" w:rsidR="000214DC" w:rsidRDefault="000214DC" w:rsidP="000214DC">
      <w:pPr>
        <w:pStyle w:val="ListParagraph"/>
        <w:numPr>
          <w:ilvl w:val="0"/>
          <w:numId w:val="1"/>
        </w:numPr>
      </w:pPr>
      <w:r>
        <w:t>Poor spatial organization creates disconnected voids</w:t>
      </w:r>
    </w:p>
    <w:p w14:paraId="15515156" w14:textId="77777777" w:rsidR="000214DC" w:rsidRDefault="000214DC" w:rsidP="000214DC">
      <w:pPr>
        <w:pStyle w:val="ListParagraph"/>
        <w:numPr>
          <w:ilvl w:val="0"/>
          <w:numId w:val="1"/>
        </w:numPr>
      </w:pPr>
      <w:r>
        <w:t>Higher swelling doesn’t guarantee better transport if coordination is suboptimal</w:t>
      </w:r>
    </w:p>
    <w:p w14:paraId="2CC26B22" w14:textId="53C05A34" w:rsidR="000214DC" w:rsidRDefault="000214DC" w:rsidP="000214DC">
      <w:pPr>
        <w:pStyle w:val="ListParagraph"/>
        <w:numPr>
          <w:ilvl w:val="0"/>
          <w:numId w:val="1"/>
        </w:numPr>
      </w:pPr>
      <w:r>
        <w:t>PF₆</w:t>
      </w:r>
      <w:r w:rsidRPr="000214DC">
        <w:rPr>
          <w:rFonts w:ascii="Cambria Math" w:hAnsi="Cambria Math" w:cs="Cambria Math"/>
        </w:rPr>
        <w:t>⁻</w:t>
      </w:r>
      <w:r>
        <w:t>’s superior free volume at 10% swelling demonstrates optimal polymer-electrolyte synergy</w:t>
      </w:r>
    </w:p>
    <w:p w14:paraId="7870EC91" w14:textId="77777777" w:rsidR="000214DC" w:rsidRDefault="000214DC" w:rsidP="000214DC"/>
    <w:p w14:paraId="0BF59BB8" w14:textId="53D01101" w:rsidR="000214DC" w:rsidRPr="000214DC" w:rsidRDefault="000214DC" w:rsidP="000214DC">
      <w:pPr>
        <w:rPr>
          <w:b/>
          <w:bCs/>
        </w:rPr>
      </w:pPr>
      <w:r w:rsidRPr="000214DC">
        <w:rPr>
          <w:b/>
          <w:bCs/>
        </w:rPr>
        <w:t>I</w:t>
      </w:r>
      <w:r w:rsidRPr="000214DC">
        <w:rPr>
          <w:b/>
          <w:bCs/>
        </w:rPr>
        <w:t>mplications for Battery Design</w:t>
      </w:r>
    </w:p>
    <w:p w14:paraId="6863AB0C" w14:textId="77777777" w:rsidR="000214DC" w:rsidRDefault="000214DC" w:rsidP="000214DC">
      <w:r>
        <w:t>Optimal Anion Selection: PF₆</w:t>
      </w:r>
      <w:r>
        <w:rPr>
          <w:rFonts w:ascii="Cambria Math" w:hAnsi="Cambria Math" w:cs="Cambria Math"/>
        </w:rPr>
        <w:t>⁻</w:t>
      </w:r>
      <w:r>
        <w:t>’s size (0.259 nm) represents a design target - large enough to prevent over-coordination but small enough to maintain solvent interactions.</w:t>
      </w:r>
    </w:p>
    <w:p w14:paraId="76C934C9" w14:textId="77777777" w:rsidR="000214DC" w:rsidRDefault="000214DC" w:rsidP="000214DC"/>
    <w:p w14:paraId="52A5D6F5" w14:textId="51DE061D" w:rsidR="000214DC" w:rsidRDefault="000214DC" w:rsidP="000214DC">
      <w:r>
        <w:t xml:space="preserve">Swelling Optimization: </w:t>
      </w:r>
      <w:r>
        <w:t>Our results</w:t>
      </w:r>
      <w:r>
        <w:t xml:space="preserve"> show that 10% swelling with PF₆</w:t>
      </w:r>
      <w:r>
        <w:rPr>
          <w:rFonts w:ascii="Cambria Math" w:hAnsi="Cambria Math" w:cs="Cambria Math"/>
        </w:rPr>
        <w:t>⁻</w:t>
      </w:r>
      <w:r>
        <w:t xml:space="preserve"> outperforms 20% swelling with </w:t>
      </w:r>
      <w:proofErr w:type="spellStart"/>
      <w:r>
        <w:t>ClO</w:t>
      </w:r>
      <w:proofErr w:type="spellEnd"/>
      <w:r>
        <w:t>₄</w:t>
      </w:r>
      <w:r>
        <w:rPr>
          <w:rFonts w:ascii="Cambria Math" w:hAnsi="Cambria Math" w:cs="Cambria Math"/>
        </w:rPr>
        <w:t>⁻</w:t>
      </w:r>
      <w:r>
        <w:t>, indicating that anion choice enables reduced electrolyte loading without performance loss.</w:t>
      </w:r>
    </w:p>
    <w:p w14:paraId="77F19EE7" w14:textId="77777777" w:rsidR="000214DC" w:rsidRDefault="000214DC" w:rsidP="000214DC"/>
    <w:p w14:paraId="3C11A30B" w14:textId="14808BB8" w:rsidR="000214DC" w:rsidRDefault="000214DC" w:rsidP="000214DC">
      <w:r>
        <w:t>Transport Mechanism: The combination of structured coordination (high RDF peaks) with high free volume explains how PF₆</w:t>
      </w:r>
      <w:r>
        <w:rPr>
          <w:rFonts w:ascii="Cambria Math" w:hAnsi="Cambria Math" w:cs="Cambria Math"/>
        </w:rPr>
        <w:t>⁻</w:t>
      </w:r>
      <w:r>
        <w:t xml:space="preserve"> achieves the “decoupling of ionic conduction from segmental relaxation” described in </w:t>
      </w:r>
      <w:r w:rsidRPr="000214DC">
        <w:t>ACS Macro Lett. 2024, 13, 9, 1211–1217</w:t>
      </w:r>
      <w:r>
        <w:t>.</w:t>
      </w:r>
    </w:p>
    <w:p w14:paraId="7FE96332" w14:textId="77777777" w:rsidR="000214DC" w:rsidRDefault="000214DC" w:rsidP="000214DC"/>
    <w:p w14:paraId="068876B6" w14:textId="77777777" w:rsidR="000214DC" w:rsidRDefault="000214DC" w:rsidP="000214DC"/>
    <w:p w14:paraId="479E3682" w14:textId="77777777" w:rsidR="000214DC" w:rsidRDefault="000214DC" w:rsidP="000214DC"/>
    <w:p w14:paraId="1385DBBE" w14:textId="77777777" w:rsidR="000214DC" w:rsidRDefault="000214DC" w:rsidP="000214DC"/>
    <w:p w14:paraId="4F1E93B4" w14:textId="77777777" w:rsidR="000214DC" w:rsidRDefault="000214DC" w:rsidP="000214DC"/>
    <w:p w14:paraId="136E81BB" w14:textId="3C3EC529" w:rsidR="000214DC" w:rsidRDefault="000214DC" w:rsidP="000214DC">
      <w:r>
        <w:t>Figure 6. Cluster lifetime analysis</w:t>
      </w:r>
    </w:p>
    <w:p w14:paraId="27882E04" w14:textId="77777777" w:rsidR="000214DC" w:rsidRDefault="000214DC" w:rsidP="000214DC"/>
    <w:p w14:paraId="4FC763C5" w14:textId="77777777" w:rsidR="000214DC" w:rsidRDefault="000214DC" w:rsidP="000214DC"/>
    <w:p w14:paraId="74B4D8CE" w14:textId="77777777" w:rsidR="000214DC" w:rsidRDefault="000214DC" w:rsidP="000214DC">
      <w:r>
        <w:rPr>
          <w:noProof/>
        </w:rPr>
        <w:drawing>
          <wp:inline distT="0" distB="0" distL="0" distR="0" wp14:anchorId="0E2F351A" wp14:editId="2D7380CB">
            <wp:extent cx="3959808" cy="2600528"/>
            <wp:effectExtent l="0" t="0" r="3175" b="3175"/>
            <wp:docPr id="1160184625" name="Picture 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84625" name="Picture 8" descr="A graph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91046" cy="2621043"/>
                    </a:xfrm>
                    <a:prstGeom prst="rect">
                      <a:avLst/>
                    </a:prstGeom>
                  </pic:spPr>
                </pic:pic>
              </a:graphicData>
            </a:graphic>
          </wp:inline>
        </w:drawing>
      </w:r>
    </w:p>
    <w:p w14:paraId="58EE3E3C" w14:textId="21CC4E6F" w:rsidR="000214DC" w:rsidRDefault="000214DC" w:rsidP="000214DC">
      <w:r>
        <w:t xml:space="preserve">Figure 7. </w:t>
      </w:r>
      <w:r>
        <w:t xml:space="preserve">RDF </w:t>
      </w:r>
      <w:r>
        <w:t xml:space="preserve">of </w:t>
      </w:r>
      <w:r>
        <w:t>Redox Unit – Redox Unit</w:t>
      </w:r>
    </w:p>
    <w:p w14:paraId="31CDC725" w14:textId="77777777" w:rsidR="000214DC" w:rsidRDefault="000214DC" w:rsidP="000214DC"/>
    <w:p w14:paraId="2CA45BEB" w14:textId="10B4FAD5" w:rsidR="000214DC" w:rsidRDefault="000214DC" w:rsidP="000214DC">
      <w:r>
        <w:rPr>
          <w:noProof/>
        </w:rPr>
        <w:lastRenderedPageBreak/>
        <w:drawing>
          <wp:inline distT="0" distB="0" distL="0" distR="0" wp14:anchorId="41215CF2" wp14:editId="01EAF2DC">
            <wp:extent cx="3871245" cy="2542367"/>
            <wp:effectExtent l="0" t="0" r="2540" b="0"/>
            <wp:docPr id="2134685881" name="Picture 9"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85881" name="Picture 9" descr="A graph of a graph&#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02085" cy="2562621"/>
                    </a:xfrm>
                    <a:prstGeom prst="rect">
                      <a:avLst/>
                    </a:prstGeom>
                  </pic:spPr>
                </pic:pic>
              </a:graphicData>
            </a:graphic>
          </wp:inline>
        </w:drawing>
      </w:r>
    </w:p>
    <w:p w14:paraId="38670BAE" w14:textId="77777777" w:rsidR="000214DC" w:rsidRDefault="000214DC" w:rsidP="000214DC">
      <w:r>
        <w:t>Figure 8. RDF Redox Unit – EC</w:t>
      </w:r>
    </w:p>
    <w:p w14:paraId="642F6B0D" w14:textId="77777777" w:rsidR="000214DC" w:rsidRDefault="000214DC" w:rsidP="000214DC"/>
    <w:p w14:paraId="220764DB" w14:textId="77777777" w:rsidR="000214DC" w:rsidRDefault="000214DC" w:rsidP="000214DC"/>
    <w:p w14:paraId="6437ECB9" w14:textId="19075C6C" w:rsidR="000214DC" w:rsidRDefault="000214DC" w:rsidP="000214DC">
      <w:r>
        <w:rPr>
          <w:noProof/>
        </w:rPr>
        <w:drawing>
          <wp:inline distT="0" distB="0" distL="0" distR="0" wp14:anchorId="4A7147AB" wp14:editId="297829DE">
            <wp:extent cx="3870960" cy="2542178"/>
            <wp:effectExtent l="0" t="0" r="2540" b="0"/>
            <wp:docPr id="2069202706" name="Picture 10"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02706" name="Picture 10" descr="A graph of a graph&#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25510" cy="2578003"/>
                    </a:xfrm>
                    <a:prstGeom prst="rect">
                      <a:avLst/>
                    </a:prstGeom>
                  </pic:spPr>
                </pic:pic>
              </a:graphicData>
            </a:graphic>
          </wp:inline>
        </w:drawing>
      </w:r>
    </w:p>
    <w:p w14:paraId="50815F3B" w14:textId="77777777" w:rsidR="000214DC" w:rsidRDefault="000214DC" w:rsidP="000214DC">
      <w:r>
        <w:t xml:space="preserve">Figure 9. RDF Redox Unit – EMC </w:t>
      </w:r>
    </w:p>
    <w:p w14:paraId="37BC0EB0" w14:textId="47F26D7D" w:rsidR="000214DC" w:rsidRDefault="000214DC" w:rsidP="000214DC"/>
    <w:p w14:paraId="7A006354" w14:textId="77777777" w:rsidR="000214DC" w:rsidRDefault="000214DC" w:rsidP="000214DC"/>
    <w:p w14:paraId="2F2E0840" w14:textId="77777777" w:rsidR="000214DC" w:rsidRDefault="000214DC" w:rsidP="000214DC"/>
    <w:p w14:paraId="02272357" w14:textId="77777777" w:rsidR="000214DC" w:rsidRDefault="000214DC" w:rsidP="000214DC">
      <w:r>
        <w:t>The key evidence from your RDFs is:</w:t>
      </w:r>
    </w:p>
    <w:p w14:paraId="32837B6D" w14:textId="77777777" w:rsidR="000214DC" w:rsidRDefault="000214DC" w:rsidP="000214DC">
      <w:r>
        <w:tab/>
        <w:t>•</w:t>
      </w:r>
      <w:r>
        <w:tab/>
        <w:t>Redox unit-redox unit RDF: Identical across all anion systems</w:t>
      </w:r>
    </w:p>
    <w:p w14:paraId="7922CEA0" w14:textId="77777777" w:rsidR="000214DC" w:rsidRDefault="000214DC" w:rsidP="000214DC">
      <w:r>
        <w:tab/>
        <w:t>•</w:t>
      </w:r>
      <w:r>
        <w:tab/>
        <w:t>Redox unit-EC RDF: Identical across all anion systems</w:t>
      </w:r>
    </w:p>
    <w:p w14:paraId="475DD2A6" w14:textId="77777777" w:rsidR="000214DC" w:rsidRDefault="000214DC" w:rsidP="000214DC">
      <w:r>
        <w:tab/>
        <w:t>•</w:t>
      </w:r>
      <w:r>
        <w:tab/>
        <w:t>Redox unit-EMC RDF: Identical across all anion systems</w:t>
      </w:r>
    </w:p>
    <w:p w14:paraId="01DE822D" w14:textId="013CAA4C" w:rsidR="000214DC" w:rsidRDefault="000214DC" w:rsidP="000214DC">
      <w:r>
        <w:t>Figures 7,8 and 9</w:t>
      </w:r>
      <w:r>
        <w:t xml:space="preserve"> definitively show that the anions do not significantly alter the local environment around the redox units themselves.</w:t>
      </w:r>
    </w:p>
    <w:p w14:paraId="1E4413D5" w14:textId="77777777" w:rsidR="000214DC" w:rsidRDefault="000214DC" w:rsidP="000214DC"/>
    <w:sectPr w:rsidR="000214D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aria Ley Flores" w:date="2025-05-26T15:04:00Z" w:initials="MLF">
    <w:p w14:paraId="01E538A4" w14:textId="77777777" w:rsidR="000214DC" w:rsidRDefault="000214DC" w:rsidP="000214DC">
      <w:r>
        <w:rPr>
          <w:rStyle w:val="CommentReference"/>
        </w:rPr>
        <w:annotationRef/>
      </w:r>
      <w:r>
        <w:rPr>
          <w:color w:val="000000"/>
          <w:sz w:val="20"/>
          <w:szCs w:val="20"/>
        </w:rPr>
        <w:t>There’s supposed to be a reference here:</w:t>
      </w:r>
    </w:p>
    <w:p w14:paraId="51BA9D68" w14:textId="77777777" w:rsidR="000214DC" w:rsidRDefault="000214DC" w:rsidP="000214DC">
      <w:r>
        <w:rPr>
          <w:color w:val="000000"/>
          <w:sz w:val="20"/>
          <w:szCs w:val="20"/>
        </w:rPr>
        <w:t>https://pmc.ncbi.nlm.nih.gov/articles/PMC9737087/</w:t>
      </w:r>
    </w:p>
  </w:comment>
  <w:comment w:id="2" w:author="Maria Ley Flores" w:date="2025-05-26T15:05:00Z" w:initials="MLF">
    <w:p w14:paraId="7F35709A" w14:textId="77777777" w:rsidR="000214DC" w:rsidRDefault="000214DC" w:rsidP="000214DC">
      <w:r>
        <w:rPr>
          <w:rStyle w:val="CommentReference"/>
        </w:rPr>
        <w:annotationRef/>
      </w:r>
      <w:r>
        <w:rPr>
          <w:color w:val="000000"/>
          <w:sz w:val="20"/>
          <w:szCs w:val="20"/>
        </w:rPr>
        <w:t>There’s supposed to be a ref here:</w:t>
      </w:r>
    </w:p>
    <w:p w14:paraId="402DC246" w14:textId="77777777" w:rsidR="000214DC" w:rsidRDefault="000214DC" w:rsidP="000214DC"/>
    <w:p w14:paraId="3682DAB6" w14:textId="77777777" w:rsidR="000214DC" w:rsidRDefault="000214DC" w:rsidP="000214DC">
      <w:r>
        <w:rPr>
          <w:color w:val="000000"/>
          <w:sz w:val="20"/>
          <w:szCs w:val="20"/>
        </w:rPr>
        <w:t>https://doi.org/10.1021/acs.jpclett.1c02474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1BA9D68" w15:done="0"/>
  <w15:commentEx w15:paraId="3682DA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EBBE8C" w16cex:dateUtc="2025-05-26T13:04:00Z"/>
  <w16cex:commentExtensible w16cex:durableId="752C0A80" w16cex:dateUtc="2025-05-26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1BA9D68" w16cid:durableId="5BEBBE8C"/>
  <w16cid:commentId w16cid:paraId="3682DAB6" w16cid:durableId="752C0A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17C8A"/>
    <w:multiLevelType w:val="hybridMultilevel"/>
    <w:tmpl w:val="2CE473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3303A"/>
    <w:multiLevelType w:val="hybridMultilevel"/>
    <w:tmpl w:val="293424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70720"/>
    <w:multiLevelType w:val="hybridMultilevel"/>
    <w:tmpl w:val="206AC5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B7421"/>
    <w:multiLevelType w:val="hybridMultilevel"/>
    <w:tmpl w:val="BDBAFB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C4AB9"/>
    <w:multiLevelType w:val="hybridMultilevel"/>
    <w:tmpl w:val="D8E422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95254"/>
    <w:multiLevelType w:val="hybridMultilevel"/>
    <w:tmpl w:val="2A2AF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3475D"/>
    <w:multiLevelType w:val="hybridMultilevel"/>
    <w:tmpl w:val="D72423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535840">
    <w:abstractNumId w:val="4"/>
  </w:num>
  <w:num w:numId="2" w16cid:durableId="658845807">
    <w:abstractNumId w:val="5"/>
  </w:num>
  <w:num w:numId="3" w16cid:durableId="72243336">
    <w:abstractNumId w:val="2"/>
  </w:num>
  <w:num w:numId="4" w16cid:durableId="1371107542">
    <w:abstractNumId w:val="1"/>
  </w:num>
  <w:num w:numId="5" w16cid:durableId="1026100455">
    <w:abstractNumId w:val="3"/>
  </w:num>
  <w:num w:numId="6" w16cid:durableId="139657692">
    <w:abstractNumId w:val="0"/>
  </w:num>
  <w:num w:numId="7" w16cid:durableId="135603405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a Ley Flores">
    <w15:presenceInfo w15:providerId="AD" w15:userId="S::mleyf@UCHICAGO.EDU::a916ea46-3bb4-4227-adcd-c0354923b2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DC"/>
    <w:rsid w:val="000214DC"/>
    <w:rsid w:val="00086DFE"/>
    <w:rsid w:val="0010553D"/>
    <w:rsid w:val="0022342D"/>
    <w:rsid w:val="002E0893"/>
    <w:rsid w:val="005221ED"/>
    <w:rsid w:val="006E5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59DDC"/>
  <w15:chartTrackingRefBased/>
  <w15:docId w15:val="{2EA8D623-23B0-2B40-9D5C-D53F7872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4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4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4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4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4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4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4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4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4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4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4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4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4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4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4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4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4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4DC"/>
    <w:rPr>
      <w:rFonts w:eastAsiaTheme="majorEastAsia" w:cstheme="majorBidi"/>
      <w:color w:val="272727" w:themeColor="text1" w:themeTint="D8"/>
    </w:rPr>
  </w:style>
  <w:style w:type="paragraph" w:styleId="Title">
    <w:name w:val="Title"/>
    <w:basedOn w:val="Normal"/>
    <w:next w:val="Normal"/>
    <w:link w:val="TitleChar"/>
    <w:uiPriority w:val="10"/>
    <w:qFormat/>
    <w:rsid w:val="000214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4D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4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4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14DC"/>
    <w:rPr>
      <w:i/>
      <w:iCs/>
      <w:color w:val="404040" w:themeColor="text1" w:themeTint="BF"/>
    </w:rPr>
  </w:style>
  <w:style w:type="paragraph" w:styleId="ListParagraph">
    <w:name w:val="List Paragraph"/>
    <w:basedOn w:val="Normal"/>
    <w:uiPriority w:val="34"/>
    <w:qFormat/>
    <w:rsid w:val="000214DC"/>
    <w:pPr>
      <w:ind w:left="720"/>
      <w:contextualSpacing/>
    </w:pPr>
  </w:style>
  <w:style w:type="character" w:styleId="IntenseEmphasis">
    <w:name w:val="Intense Emphasis"/>
    <w:basedOn w:val="DefaultParagraphFont"/>
    <w:uiPriority w:val="21"/>
    <w:qFormat/>
    <w:rsid w:val="000214DC"/>
    <w:rPr>
      <w:i/>
      <w:iCs/>
      <w:color w:val="0F4761" w:themeColor="accent1" w:themeShade="BF"/>
    </w:rPr>
  </w:style>
  <w:style w:type="paragraph" w:styleId="IntenseQuote">
    <w:name w:val="Intense Quote"/>
    <w:basedOn w:val="Normal"/>
    <w:next w:val="Normal"/>
    <w:link w:val="IntenseQuoteChar"/>
    <w:uiPriority w:val="30"/>
    <w:qFormat/>
    <w:rsid w:val="000214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4DC"/>
    <w:rPr>
      <w:i/>
      <w:iCs/>
      <w:color w:val="0F4761" w:themeColor="accent1" w:themeShade="BF"/>
    </w:rPr>
  </w:style>
  <w:style w:type="character" w:styleId="IntenseReference">
    <w:name w:val="Intense Reference"/>
    <w:basedOn w:val="DefaultParagraphFont"/>
    <w:uiPriority w:val="32"/>
    <w:qFormat/>
    <w:rsid w:val="000214DC"/>
    <w:rPr>
      <w:b/>
      <w:bCs/>
      <w:smallCaps/>
      <w:color w:val="0F4761" w:themeColor="accent1" w:themeShade="BF"/>
      <w:spacing w:val="5"/>
    </w:rPr>
  </w:style>
  <w:style w:type="character" w:styleId="Hyperlink">
    <w:name w:val="Hyperlink"/>
    <w:basedOn w:val="DefaultParagraphFont"/>
    <w:uiPriority w:val="99"/>
    <w:unhideWhenUsed/>
    <w:rsid w:val="000214DC"/>
    <w:rPr>
      <w:color w:val="467886" w:themeColor="hyperlink"/>
      <w:u w:val="single"/>
    </w:rPr>
  </w:style>
  <w:style w:type="character" w:styleId="UnresolvedMention">
    <w:name w:val="Unresolved Mention"/>
    <w:basedOn w:val="DefaultParagraphFont"/>
    <w:uiPriority w:val="99"/>
    <w:semiHidden/>
    <w:unhideWhenUsed/>
    <w:rsid w:val="000214DC"/>
    <w:rPr>
      <w:color w:val="605E5C"/>
      <w:shd w:val="clear" w:color="auto" w:fill="E1DFDD"/>
    </w:rPr>
  </w:style>
  <w:style w:type="character" w:styleId="CommentReference">
    <w:name w:val="annotation reference"/>
    <w:basedOn w:val="DefaultParagraphFont"/>
    <w:uiPriority w:val="99"/>
    <w:semiHidden/>
    <w:unhideWhenUsed/>
    <w:rsid w:val="000214DC"/>
    <w:rPr>
      <w:sz w:val="16"/>
      <w:szCs w:val="16"/>
    </w:rPr>
  </w:style>
  <w:style w:type="paragraph" w:styleId="CommentText">
    <w:name w:val="annotation text"/>
    <w:basedOn w:val="Normal"/>
    <w:link w:val="CommentTextChar"/>
    <w:uiPriority w:val="99"/>
    <w:semiHidden/>
    <w:unhideWhenUsed/>
    <w:rsid w:val="000214DC"/>
    <w:rPr>
      <w:sz w:val="20"/>
      <w:szCs w:val="20"/>
    </w:rPr>
  </w:style>
  <w:style w:type="character" w:customStyle="1" w:styleId="CommentTextChar">
    <w:name w:val="Comment Text Char"/>
    <w:basedOn w:val="DefaultParagraphFont"/>
    <w:link w:val="CommentText"/>
    <w:uiPriority w:val="99"/>
    <w:semiHidden/>
    <w:rsid w:val="000214DC"/>
    <w:rPr>
      <w:sz w:val="20"/>
      <w:szCs w:val="20"/>
    </w:rPr>
  </w:style>
  <w:style w:type="paragraph" w:styleId="CommentSubject">
    <w:name w:val="annotation subject"/>
    <w:basedOn w:val="CommentText"/>
    <w:next w:val="CommentText"/>
    <w:link w:val="CommentSubjectChar"/>
    <w:uiPriority w:val="99"/>
    <w:semiHidden/>
    <w:unhideWhenUsed/>
    <w:rsid w:val="000214DC"/>
    <w:rPr>
      <w:b/>
      <w:bCs/>
    </w:rPr>
  </w:style>
  <w:style w:type="character" w:customStyle="1" w:styleId="CommentSubjectChar">
    <w:name w:val="Comment Subject Char"/>
    <w:basedOn w:val="CommentTextChar"/>
    <w:link w:val="CommentSubject"/>
    <w:uiPriority w:val="99"/>
    <w:semiHidden/>
    <w:rsid w:val="000214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microsoft.com/office/2018/08/relationships/commentsExtensible" Target="commentsExtensible.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hyperlink" Target="https://doi.org/10.1016/j.electacta.2005.02.058"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1894</Words>
  <Characters>10801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Ley Flores</dc:creator>
  <cp:keywords/>
  <dc:description/>
  <cp:lastModifiedBy>Maria Ley Flores</cp:lastModifiedBy>
  <cp:revision>2</cp:revision>
  <dcterms:created xsi:type="dcterms:W3CDTF">2025-05-26T10:45:00Z</dcterms:created>
  <dcterms:modified xsi:type="dcterms:W3CDTF">2025-06-30T18:39:00Z</dcterms:modified>
</cp:coreProperties>
</file>